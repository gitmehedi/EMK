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14731207"/>
    <w:bookmarkStart w:id="1" w:name="_Toc471908380"/>
    <w:p w14:paraId="5A3A3754" w14:textId="77777777" w:rsidR="00C53760" w:rsidRDefault="00C53760" w:rsidP="00AE41AB">
      <w:r>
        <w:rPr>
          <w:noProof/>
        </w:rPr>
        <mc:AlternateContent>
          <mc:Choice Requires="wps">
            <w:drawing>
              <wp:anchor distT="45720" distB="45720" distL="114300" distR="114300" simplePos="0" relativeHeight="251665408" behindDoc="0" locked="0" layoutInCell="1" allowOverlap="1" wp14:anchorId="49F86BDD" wp14:editId="5A4EE895">
                <wp:simplePos x="0" y="0"/>
                <wp:positionH relativeFrom="margin">
                  <wp:align>right</wp:align>
                </wp:positionH>
                <wp:positionV relativeFrom="paragraph">
                  <wp:posOffset>0</wp:posOffset>
                </wp:positionV>
                <wp:extent cx="5953125" cy="2524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524125"/>
                        </a:xfrm>
                        <a:prstGeom prst="rect">
                          <a:avLst/>
                        </a:prstGeom>
                        <a:noFill/>
                        <a:ln w="9525">
                          <a:noFill/>
                          <a:miter lim="800000"/>
                          <a:headEnd/>
                          <a:tailEnd/>
                        </a:ln>
                      </wps:spPr>
                      <wps:txbx>
                        <w:txbxContent>
                          <w:p w14:paraId="176BBC28" w14:textId="77777777" w:rsidR="00C53760" w:rsidRPr="0072058F" w:rsidRDefault="00C53760" w:rsidP="00C53760">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14:paraId="1B1E1A55" w14:textId="77777777" w:rsidR="00C53760" w:rsidRPr="00130203" w:rsidRDefault="00C53760" w:rsidP="00C53760">
                            <w:pPr>
                              <w:rPr>
                                <w:b/>
                                <w:i/>
                                <w:color w:val="5B9BD5" w:themeColor="accent1"/>
                                <w:sz w:val="40"/>
                                <w:szCs w:val="40"/>
                              </w:rPr>
                            </w:pPr>
                            <w:r w:rsidRPr="00130203">
                              <w:rPr>
                                <w:b/>
                                <w:i/>
                                <w:color w:val="5B9BD5" w:themeColor="accent1"/>
                                <w:sz w:val="40"/>
                                <w:szCs w:val="40"/>
                              </w:rPr>
                              <w:t xml:space="preserve">                        </w:t>
                            </w:r>
                          </w:p>
                          <w:p w14:paraId="6CE4F383" w14:textId="77777777" w:rsidR="00C53760" w:rsidRPr="00130203" w:rsidRDefault="00C53760" w:rsidP="00C53760">
                            <w:pPr>
                              <w:jc w:val="center"/>
                              <w:rPr>
                                <w:b/>
                                <w:i/>
                                <w:color w:val="auto"/>
                                <w:sz w:val="32"/>
                                <w:szCs w:val="32"/>
                              </w:rPr>
                            </w:pPr>
                            <w:r>
                              <w:rPr>
                                <w:b/>
                                <w:i/>
                                <w:color w:val="auto"/>
                                <w:sz w:val="32"/>
                                <w:szCs w:val="32"/>
                              </w:rPr>
                              <w:t xml:space="preserve">    </w:t>
                            </w:r>
                            <w:r w:rsidR="000006CE">
                              <w:rPr>
                                <w:b/>
                                <w:i/>
                                <w:color w:val="auto"/>
                                <w:sz w:val="32"/>
                                <w:szCs w:val="32"/>
                              </w:rPr>
                              <w:t xml:space="preserve">   </w:t>
                            </w:r>
                            <w:r>
                              <w:rPr>
                                <w:b/>
                                <w:i/>
                                <w:color w:val="auto"/>
                                <w:sz w:val="32"/>
                                <w:szCs w:val="32"/>
                              </w:rPr>
                              <w:t>Sales M</w:t>
                            </w:r>
                            <w:r w:rsidRPr="000C197A">
                              <w:rPr>
                                <w:b/>
                                <w:i/>
                                <w:color w:val="auto"/>
                                <w:sz w:val="32"/>
                                <w:szCs w:val="32"/>
                              </w:rPr>
                              <w:t>anagement</w:t>
                            </w:r>
                            <w:r w:rsidRPr="0072058F">
                              <w:rPr>
                                <w:b/>
                                <w:i/>
                                <w:color w:val="auto"/>
                                <w:sz w:val="40"/>
                                <w:szCs w:val="40"/>
                              </w:rPr>
                              <w:t xml:space="preserve"> </w:t>
                            </w:r>
                          </w:p>
                          <w:p w14:paraId="0FC45DAF" w14:textId="77777777" w:rsidR="00C53760" w:rsidRDefault="00C53760" w:rsidP="00C537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F86BDD" id="_x0000_t202" coordsize="21600,21600" o:spt="202" path="m,l,21600r21600,l21600,xe">
                <v:stroke joinstyle="miter"/>
                <v:path gradientshapeok="t" o:connecttype="rect"/>
              </v:shapetype>
              <v:shape id="Text Box 2" o:spid="_x0000_s1026" type="#_x0000_t202" style="position:absolute;margin-left:417.55pt;margin-top:0;width:468.75pt;height:198.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" filled="f" stroked="f">
                <v:textbox>
                  <w:txbxContent>
                    <w:p w14:paraId="176BBC28" w14:textId="77777777" w:rsidR="00C53760" w:rsidRPr="0072058F" w:rsidRDefault="00C53760" w:rsidP="00C53760">
                      <w:pPr>
                        <w:pStyle w:val="NoSpacing"/>
                        <w:jc w:val="center"/>
                        <w:rPr>
                          <w:b/>
                          <w:color w:val="FFFFFF" w:themeColor="background1"/>
                          <w:sz w:val="40"/>
                          <w:szCs w:val="40"/>
                        </w:rPr>
                      </w:pPr>
                      <w:r w:rsidRPr="0072058F">
                        <w:rPr>
                          <w:b/>
                          <w:color w:val="FFFFFF" w:themeColor="background1"/>
                          <w:sz w:val="40"/>
                          <w:szCs w:val="40"/>
                        </w:rPr>
                        <w:t>Customer Requirement</w:t>
                      </w:r>
                      <w:r>
                        <w:rPr>
                          <w:b/>
                          <w:color w:val="FFFFFF" w:themeColor="background1"/>
                          <w:sz w:val="40"/>
                          <w:szCs w:val="40"/>
                        </w:rPr>
                        <w:t>s</w:t>
                      </w:r>
                      <w:r w:rsidRPr="0072058F">
                        <w:rPr>
                          <w:b/>
                          <w:color w:val="FFFFFF" w:themeColor="background1"/>
                          <w:sz w:val="40"/>
                          <w:szCs w:val="40"/>
                        </w:rPr>
                        <w:t xml:space="preserve"> Specifications (CRS)</w:t>
                      </w:r>
                    </w:p>
                    <w:p w14:paraId="1B1E1A55" w14:textId="77777777" w:rsidR="00C53760" w:rsidRPr="00130203" w:rsidRDefault="00C53760" w:rsidP="00C53760">
                      <w:pPr>
                        <w:rPr>
                          <w:b/>
                          <w:i/>
                          <w:color w:val="5B9BD5" w:themeColor="accent1"/>
                          <w:sz w:val="40"/>
                          <w:szCs w:val="40"/>
                        </w:rPr>
                      </w:pPr>
                      <w:r w:rsidRPr="00130203">
                        <w:rPr>
                          <w:b/>
                          <w:i/>
                          <w:color w:val="5B9BD5" w:themeColor="accent1"/>
                          <w:sz w:val="40"/>
                          <w:szCs w:val="40"/>
                        </w:rPr>
                        <w:t xml:space="preserve">                        </w:t>
                      </w:r>
                    </w:p>
                    <w:p w14:paraId="6CE4F383" w14:textId="77777777" w:rsidR="00C53760" w:rsidRPr="00130203" w:rsidRDefault="00C53760" w:rsidP="00C53760">
                      <w:pPr>
                        <w:jc w:val="center"/>
                        <w:rPr>
                          <w:b/>
                          <w:i/>
                          <w:color w:val="auto"/>
                          <w:sz w:val="32"/>
                          <w:szCs w:val="32"/>
                        </w:rPr>
                      </w:pPr>
                      <w:r>
                        <w:rPr>
                          <w:b/>
                          <w:i/>
                          <w:color w:val="auto"/>
                          <w:sz w:val="32"/>
                          <w:szCs w:val="32"/>
                        </w:rPr>
                        <w:t xml:space="preserve">    </w:t>
                      </w:r>
                      <w:r w:rsidR="000006CE">
                        <w:rPr>
                          <w:b/>
                          <w:i/>
                          <w:color w:val="auto"/>
                          <w:sz w:val="32"/>
                          <w:szCs w:val="32"/>
                        </w:rPr>
                        <w:t xml:space="preserve">   </w:t>
                      </w:r>
                      <w:r>
                        <w:rPr>
                          <w:b/>
                          <w:i/>
                          <w:color w:val="auto"/>
                          <w:sz w:val="32"/>
                          <w:szCs w:val="32"/>
                        </w:rPr>
                        <w:t>Sales M</w:t>
                      </w:r>
                      <w:r w:rsidRPr="000C197A">
                        <w:rPr>
                          <w:b/>
                          <w:i/>
                          <w:color w:val="auto"/>
                          <w:sz w:val="32"/>
                          <w:szCs w:val="32"/>
                        </w:rPr>
                        <w:t>anagement</w:t>
                      </w:r>
                      <w:r w:rsidRPr="0072058F">
                        <w:rPr>
                          <w:b/>
                          <w:i/>
                          <w:color w:val="auto"/>
                          <w:sz w:val="40"/>
                          <w:szCs w:val="40"/>
                        </w:rPr>
                        <w:t xml:space="preserve"> </w:t>
                      </w:r>
                    </w:p>
                    <w:p w14:paraId="0FC45DAF" w14:textId="77777777" w:rsidR="00C53760" w:rsidRDefault="00C53760" w:rsidP="00C53760"/>
                  </w:txbxContent>
                </v:textbox>
                <w10:wrap type="square" anchorx="margin"/>
              </v:shape>
            </w:pict>
          </mc:Fallback>
        </mc:AlternateContent>
      </w:r>
      <w:r>
        <w:rPr>
          <w:noProof/>
        </w:rPr>
        <w:drawing>
          <wp:anchor distT="0" distB="0" distL="114300" distR="114300" simplePos="0" relativeHeight="251663360" behindDoc="1" locked="0" layoutInCell="1" allowOverlap="1" wp14:anchorId="203D7A2B" wp14:editId="71847585">
            <wp:simplePos x="0" y="0"/>
            <wp:positionH relativeFrom="page">
              <wp:align>right</wp:align>
            </wp:positionH>
            <wp:positionV relativeFrom="page">
              <wp:align>top</wp:align>
            </wp:positionV>
            <wp:extent cx="7753350" cy="10048875"/>
            <wp:effectExtent l="0" t="0" r="0"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3350" cy="1004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968D0" w14:textId="77777777" w:rsidR="000006CE" w:rsidRPr="005D1E85" w:rsidRDefault="000006CE" w:rsidP="005D1E85">
      <w:pPr>
        <w:pStyle w:val="Heading1"/>
        <w:numPr>
          <w:ilvl w:val="0"/>
          <w:numId w:val="23"/>
        </w:numPr>
        <w:rPr>
          <w:b/>
        </w:rPr>
      </w:pPr>
      <w:bookmarkStart w:id="2" w:name="_Toc473540486"/>
      <w:bookmarkStart w:id="3" w:name="_Toc473650366"/>
      <w:r w:rsidRPr="005D1E85">
        <w:rPr>
          <w:b/>
        </w:rPr>
        <w:lastRenderedPageBreak/>
        <w:t>Document Information</w:t>
      </w:r>
      <w:bookmarkEnd w:id="2"/>
      <w:bookmarkEnd w:id="3"/>
      <w:r w:rsidRPr="005D1E85">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0006CE" w:rsidRPr="001D72AA" w14:paraId="21F9C57C" w14:textId="77777777" w:rsidTr="002720D5">
        <w:trPr>
          <w:trHeight w:val="288"/>
        </w:trPr>
        <w:tc>
          <w:tcPr>
            <w:tcW w:w="2311" w:type="dxa"/>
            <w:shd w:val="clear" w:color="auto" w:fill="auto"/>
            <w:vAlign w:val="center"/>
          </w:tcPr>
          <w:p w14:paraId="14E69821" w14:textId="77777777" w:rsidR="000006CE" w:rsidRPr="001D72AA" w:rsidRDefault="000006CE" w:rsidP="002720D5">
            <w:pPr>
              <w:pStyle w:val="Bodycopybold"/>
            </w:pPr>
            <w:r w:rsidRPr="001D72AA">
              <w:t>Document Name</w:t>
            </w:r>
          </w:p>
        </w:tc>
        <w:tc>
          <w:tcPr>
            <w:tcW w:w="6928" w:type="dxa"/>
            <w:vAlign w:val="center"/>
          </w:tcPr>
          <w:p w14:paraId="6D66F60A" w14:textId="77777777" w:rsidR="000006CE" w:rsidRPr="001D72AA" w:rsidRDefault="000006CE" w:rsidP="00E208B3">
            <w:pPr>
              <w:pStyle w:val="Documentname"/>
              <w:spacing w:after="0"/>
              <w:rPr>
                <w:rFonts w:ascii="AvantGarde" w:hAnsi="AvantGarde" w:cs="Arial"/>
              </w:rPr>
            </w:pPr>
            <w:r>
              <w:rPr>
                <w:rFonts w:ascii="AvantGarde" w:hAnsi="AvantGarde" w:cs="Arial"/>
              </w:rPr>
              <w:t xml:space="preserve">CRS of </w:t>
            </w:r>
            <w:r w:rsidR="00E208B3">
              <w:rPr>
                <w:rFonts w:ascii="AvantGarde" w:hAnsi="AvantGarde" w:cs="Arial"/>
              </w:rPr>
              <w:t xml:space="preserve">Sales Management for </w:t>
            </w:r>
            <w:proofErr w:type="spellStart"/>
            <w:r w:rsidR="00E208B3">
              <w:rPr>
                <w:rFonts w:ascii="AvantGarde" w:hAnsi="AvantGarde" w:cs="Arial"/>
              </w:rPr>
              <w:t>Samuda</w:t>
            </w:r>
            <w:proofErr w:type="spellEnd"/>
            <w:r w:rsidR="00E208B3">
              <w:rPr>
                <w:rFonts w:ascii="AvantGarde" w:hAnsi="AvantGarde" w:cs="Arial"/>
              </w:rPr>
              <w:t xml:space="preserve"> Chemicals Ltd.</w:t>
            </w:r>
          </w:p>
        </w:tc>
      </w:tr>
      <w:tr w:rsidR="000006CE" w:rsidRPr="001D72AA" w14:paraId="416AC2AA" w14:textId="77777777" w:rsidTr="002720D5">
        <w:trPr>
          <w:trHeight w:val="288"/>
        </w:trPr>
        <w:tc>
          <w:tcPr>
            <w:tcW w:w="2311" w:type="dxa"/>
            <w:shd w:val="clear" w:color="auto" w:fill="auto"/>
            <w:vAlign w:val="center"/>
          </w:tcPr>
          <w:p w14:paraId="0619F699" w14:textId="77777777" w:rsidR="000006CE" w:rsidRPr="001D72AA" w:rsidRDefault="000006CE" w:rsidP="002720D5">
            <w:pPr>
              <w:pStyle w:val="Bodycopybold"/>
            </w:pPr>
            <w:r w:rsidRPr="001D72AA">
              <w:t>Document Author</w:t>
            </w:r>
          </w:p>
        </w:tc>
        <w:tc>
          <w:tcPr>
            <w:tcW w:w="6928" w:type="dxa"/>
            <w:vAlign w:val="center"/>
          </w:tcPr>
          <w:p w14:paraId="2D16092D" w14:textId="77777777" w:rsidR="000006CE" w:rsidRPr="001D72AA" w:rsidRDefault="000006CE" w:rsidP="002720D5">
            <w:pPr>
              <w:pStyle w:val="Documentname"/>
              <w:spacing w:after="0"/>
              <w:rPr>
                <w:rFonts w:ascii="AvantGarde" w:hAnsi="AvantGarde" w:cs="Arial"/>
              </w:rPr>
            </w:pPr>
            <w:r>
              <w:rPr>
                <w:rFonts w:ascii="AvantGarde" w:hAnsi="AvantGarde" w:cs="Arial"/>
              </w:rPr>
              <w:t>Kamrun Nahar</w:t>
            </w:r>
          </w:p>
        </w:tc>
      </w:tr>
      <w:tr w:rsidR="000006CE" w:rsidRPr="001D72AA" w14:paraId="191A25C3" w14:textId="77777777" w:rsidTr="002720D5">
        <w:trPr>
          <w:trHeight w:val="288"/>
        </w:trPr>
        <w:tc>
          <w:tcPr>
            <w:tcW w:w="2311" w:type="dxa"/>
            <w:shd w:val="clear" w:color="auto" w:fill="auto"/>
            <w:vAlign w:val="center"/>
          </w:tcPr>
          <w:p w14:paraId="37BAB9E4" w14:textId="77777777" w:rsidR="000006CE" w:rsidRPr="001D72AA" w:rsidRDefault="000006CE" w:rsidP="002720D5">
            <w:pPr>
              <w:pStyle w:val="Bodycopybold"/>
            </w:pPr>
            <w:r w:rsidRPr="001D72AA">
              <w:t xml:space="preserve">Document Version </w:t>
            </w:r>
          </w:p>
        </w:tc>
        <w:tc>
          <w:tcPr>
            <w:tcW w:w="6928" w:type="dxa"/>
            <w:vAlign w:val="center"/>
          </w:tcPr>
          <w:p w14:paraId="117A3A45" w14:textId="77777777" w:rsidR="000006CE" w:rsidRPr="001D72AA" w:rsidRDefault="000006CE" w:rsidP="002720D5">
            <w:pPr>
              <w:pStyle w:val="Bodycopy"/>
              <w:spacing w:after="0"/>
              <w:rPr>
                <w:rFonts w:ascii="AvantGarde" w:hAnsi="AvantGarde" w:cs="Arial"/>
                <w:color w:val="auto"/>
              </w:rPr>
            </w:pPr>
            <w:r>
              <w:rPr>
                <w:rFonts w:ascii="AvantGarde" w:hAnsi="AvantGarde" w:cs="Arial"/>
                <w:color w:val="auto"/>
              </w:rPr>
              <w:t>1.0</w:t>
            </w:r>
          </w:p>
        </w:tc>
      </w:tr>
      <w:tr w:rsidR="000006CE" w:rsidRPr="001D72AA" w14:paraId="5A37EB41" w14:textId="77777777" w:rsidTr="002720D5">
        <w:trPr>
          <w:trHeight w:val="288"/>
        </w:trPr>
        <w:tc>
          <w:tcPr>
            <w:tcW w:w="2311" w:type="dxa"/>
            <w:shd w:val="clear" w:color="auto" w:fill="auto"/>
            <w:vAlign w:val="center"/>
          </w:tcPr>
          <w:p w14:paraId="1B276243" w14:textId="77777777" w:rsidR="000006CE" w:rsidRPr="001D72AA" w:rsidRDefault="000006CE" w:rsidP="002720D5">
            <w:pPr>
              <w:pStyle w:val="Bodycopybold"/>
            </w:pPr>
            <w:r w:rsidRPr="001D72AA">
              <w:t xml:space="preserve">Release Date </w:t>
            </w:r>
          </w:p>
        </w:tc>
        <w:tc>
          <w:tcPr>
            <w:tcW w:w="6928" w:type="dxa"/>
            <w:vAlign w:val="center"/>
          </w:tcPr>
          <w:p w14:paraId="50F17590" w14:textId="77777777" w:rsidR="000006CE" w:rsidRPr="00A42FD0" w:rsidRDefault="002C1F26" w:rsidP="002720D5">
            <w:pPr>
              <w:pStyle w:val="Bodycopy"/>
              <w:spacing w:after="0"/>
              <w:rPr>
                <w:rFonts w:ascii="AvantGarde" w:hAnsi="AvantGarde" w:cs="Arial"/>
                <w:color w:val="auto"/>
                <w:sz w:val="20"/>
              </w:rPr>
            </w:pPr>
            <w:r w:rsidRPr="00A42FD0">
              <w:rPr>
                <w:rFonts w:ascii="AvantGarde" w:hAnsi="AvantGarde" w:cs="Arial"/>
                <w:sz w:val="20"/>
              </w:rPr>
              <w:t>TBD</w:t>
            </w:r>
          </w:p>
        </w:tc>
      </w:tr>
    </w:tbl>
    <w:p w14:paraId="2E490391" w14:textId="77777777" w:rsidR="000006CE" w:rsidRPr="001D72AA" w:rsidRDefault="000006CE" w:rsidP="000006CE">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0006CE" w:rsidRPr="001D72AA" w14:paraId="10EB7F5A" w14:textId="77777777"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421A9B2E" w14:textId="77777777" w:rsidR="000006CE" w:rsidRPr="001D72AA" w:rsidRDefault="000006CE" w:rsidP="002720D5">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14:paraId="11C014D2" w14:textId="77777777" w:rsidR="000006CE" w:rsidRPr="001D72AA" w:rsidRDefault="000006CE" w:rsidP="002720D5">
            <w:pPr>
              <w:pStyle w:val="Documentname"/>
              <w:spacing w:after="0"/>
              <w:rPr>
                <w:rFonts w:ascii="AvantGarde" w:hAnsi="AvantGarde" w:cs="Arial"/>
              </w:rPr>
            </w:pPr>
            <w:r>
              <w:rPr>
                <w:rFonts w:ascii="AvantGarde" w:hAnsi="AvantGarde" w:cs="Arial"/>
              </w:rPr>
              <w:t xml:space="preserve">Md. </w:t>
            </w:r>
            <w:proofErr w:type="spellStart"/>
            <w:r>
              <w:rPr>
                <w:rFonts w:ascii="AvantGarde" w:hAnsi="AvantGarde" w:cs="Arial"/>
              </w:rPr>
              <w:t>Mahfuzur</w:t>
            </w:r>
            <w:proofErr w:type="spellEnd"/>
            <w:r>
              <w:rPr>
                <w:rFonts w:ascii="AvantGarde" w:hAnsi="AvantGarde" w:cs="Arial"/>
              </w:rPr>
              <w:t xml:space="preserve"> Rahman</w:t>
            </w:r>
          </w:p>
        </w:tc>
      </w:tr>
      <w:tr w:rsidR="000006CE" w:rsidRPr="001D72AA" w14:paraId="16A4B49B" w14:textId="77777777"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358168FA" w14:textId="77777777" w:rsidR="000006CE" w:rsidRPr="001D72AA" w:rsidRDefault="000006CE" w:rsidP="002720D5">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14:paraId="40A50B06" w14:textId="77777777" w:rsidR="000006CE" w:rsidRPr="001D72AA" w:rsidRDefault="002C1F26" w:rsidP="002720D5">
            <w:pPr>
              <w:pStyle w:val="Documentname"/>
              <w:spacing w:after="0"/>
              <w:rPr>
                <w:rFonts w:ascii="AvantGarde" w:hAnsi="AvantGarde" w:cs="Arial"/>
              </w:rPr>
            </w:pPr>
            <w:r>
              <w:rPr>
                <w:rFonts w:ascii="AvantGarde" w:hAnsi="AvantGarde" w:cs="Arial"/>
              </w:rPr>
              <w:t>TBD</w:t>
            </w:r>
          </w:p>
        </w:tc>
      </w:tr>
      <w:tr w:rsidR="000006CE" w:rsidRPr="001D72AA" w14:paraId="5F505283" w14:textId="77777777"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47B16677" w14:textId="77777777" w:rsidR="000006CE" w:rsidRPr="001D72AA" w:rsidRDefault="000006CE" w:rsidP="002720D5">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14:paraId="7BB4B9FE" w14:textId="77777777" w:rsidR="000006CE" w:rsidRPr="00557730" w:rsidRDefault="000006CE" w:rsidP="002720D5">
            <w:pPr>
              <w:pStyle w:val="Bodycopy"/>
              <w:spacing w:after="0"/>
              <w:rPr>
                <w:rFonts w:ascii="AvantGarde" w:hAnsi="AvantGarde" w:cs="Arial"/>
                <w:color w:val="auto"/>
                <w:sz w:val="20"/>
              </w:rPr>
            </w:pPr>
            <w:proofErr w:type="spellStart"/>
            <w:r w:rsidRPr="00557730">
              <w:rPr>
                <w:rFonts w:ascii="AvantGarde" w:hAnsi="AvantGarde" w:cs="Arial"/>
                <w:sz w:val="20"/>
              </w:rPr>
              <w:t>Matiar</w:t>
            </w:r>
            <w:proofErr w:type="spellEnd"/>
            <w:r w:rsidRPr="00557730">
              <w:rPr>
                <w:rFonts w:ascii="AvantGarde" w:hAnsi="AvantGarde" w:cs="Arial"/>
                <w:sz w:val="20"/>
              </w:rPr>
              <w:t xml:space="preserve"> Rahman</w:t>
            </w:r>
          </w:p>
        </w:tc>
      </w:tr>
      <w:tr w:rsidR="000006CE" w:rsidRPr="001D72AA" w14:paraId="10B8D428" w14:textId="77777777" w:rsidTr="002720D5">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14:paraId="277A5491" w14:textId="77777777" w:rsidR="000006CE" w:rsidRPr="001D72AA" w:rsidRDefault="000006CE" w:rsidP="002720D5">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14:paraId="1B0B0483" w14:textId="77777777" w:rsidR="000006CE" w:rsidRPr="00557730" w:rsidRDefault="002C1F26" w:rsidP="002720D5">
            <w:pPr>
              <w:pStyle w:val="Bodycopy"/>
              <w:spacing w:after="0"/>
              <w:rPr>
                <w:rFonts w:ascii="AvantGarde" w:hAnsi="AvantGarde" w:cs="Arial"/>
                <w:color w:val="auto"/>
                <w:sz w:val="20"/>
              </w:rPr>
            </w:pPr>
            <w:r>
              <w:rPr>
                <w:rFonts w:ascii="AvantGarde" w:hAnsi="AvantGarde" w:cs="Arial"/>
                <w:color w:val="auto"/>
                <w:sz w:val="20"/>
              </w:rPr>
              <w:t>TBD</w:t>
            </w:r>
          </w:p>
        </w:tc>
      </w:tr>
    </w:tbl>
    <w:p w14:paraId="1DAFCFB6" w14:textId="77777777" w:rsidR="000006CE" w:rsidRDefault="000006CE" w:rsidP="000006CE">
      <w:pPr>
        <w:jc w:val="both"/>
      </w:pPr>
    </w:p>
    <w:p w14:paraId="7CC03009" w14:textId="77777777" w:rsidR="000006CE" w:rsidRDefault="000006CE" w:rsidP="000006CE">
      <w:pPr>
        <w:jc w:val="both"/>
      </w:pPr>
    </w:p>
    <w:p w14:paraId="73FFCEF0" w14:textId="77777777" w:rsidR="000006CE" w:rsidRDefault="000006CE" w:rsidP="000006CE">
      <w:pPr>
        <w:jc w:val="both"/>
      </w:pPr>
    </w:p>
    <w:p w14:paraId="37B2CF30" w14:textId="77777777" w:rsidR="000006CE" w:rsidRDefault="000006CE" w:rsidP="000006CE">
      <w:pPr>
        <w:jc w:val="both"/>
      </w:pPr>
    </w:p>
    <w:p w14:paraId="61C343F8" w14:textId="77777777" w:rsidR="000006CE" w:rsidRDefault="000006CE" w:rsidP="000006CE">
      <w:pPr>
        <w:jc w:val="both"/>
      </w:pPr>
    </w:p>
    <w:p w14:paraId="1B1371A3" w14:textId="77777777" w:rsidR="000006CE" w:rsidRDefault="000006CE" w:rsidP="000006CE">
      <w:pPr>
        <w:jc w:val="both"/>
      </w:pPr>
    </w:p>
    <w:p w14:paraId="53FB4D4F" w14:textId="77777777" w:rsidR="000006CE" w:rsidRDefault="000006CE" w:rsidP="000006CE">
      <w:pPr>
        <w:jc w:val="both"/>
      </w:pPr>
    </w:p>
    <w:p w14:paraId="6AD1BA65" w14:textId="77777777" w:rsidR="000006CE" w:rsidRDefault="000006CE" w:rsidP="000006CE">
      <w:pPr>
        <w:jc w:val="both"/>
      </w:pPr>
    </w:p>
    <w:p w14:paraId="0AE8A7B6" w14:textId="77777777" w:rsidR="000006CE" w:rsidRDefault="000006CE" w:rsidP="000006CE">
      <w:pPr>
        <w:jc w:val="both"/>
      </w:pPr>
    </w:p>
    <w:p w14:paraId="1A769DB4" w14:textId="77777777" w:rsidR="000006CE" w:rsidRDefault="000006CE" w:rsidP="000006CE">
      <w:pPr>
        <w:jc w:val="both"/>
      </w:pPr>
    </w:p>
    <w:p w14:paraId="538CB8CA" w14:textId="77777777" w:rsidR="000006CE" w:rsidRDefault="000006CE" w:rsidP="000006CE">
      <w:pPr>
        <w:jc w:val="both"/>
      </w:pPr>
    </w:p>
    <w:p w14:paraId="5899F247" w14:textId="77777777" w:rsidR="000006CE" w:rsidRDefault="000006CE" w:rsidP="000006CE">
      <w:pPr>
        <w:jc w:val="both"/>
      </w:pPr>
    </w:p>
    <w:p w14:paraId="24F05FEB" w14:textId="77777777" w:rsidR="000006CE" w:rsidRPr="00C4266F" w:rsidRDefault="000006CE" w:rsidP="000006CE">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14:paraId="349C70D8" w14:textId="77777777" w:rsidR="000006CE" w:rsidRPr="00E2232E" w:rsidRDefault="000006CE" w:rsidP="000006CE">
      <w:pPr>
        <w:spacing w:after="120"/>
        <w:rPr>
          <w:rFonts w:ascii="AvantGarde" w:hAnsi="AvantGarde"/>
          <w:color w:val="FF0000"/>
          <w:sz w:val="20"/>
          <w:szCs w:val="20"/>
          <w:lang w:val="en-GB"/>
        </w:rPr>
      </w:pPr>
      <w:proofErr w:type="spellStart"/>
      <w:r>
        <w:rPr>
          <w:rFonts w:ascii="AvantGarde" w:hAnsi="AvantGarde" w:cs="Arial"/>
        </w:rPr>
        <w:t>Samuda</w:t>
      </w:r>
      <w:proofErr w:type="spellEnd"/>
      <w:r>
        <w:rPr>
          <w:rFonts w:ascii="AvantGarde" w:hAnsi="AvantGarde" w:cs="Arial"/>
        </w:rPr>
        <w:t xml:space="preserve">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14:paraId="70A1EA54" w14:textId="77777777" w:rsidR="000006CE" w:rsidRPr="00384E42" w:rsidRDefault="000006CE" w:rsidP="000006CE">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14:paraId="0EA78CE2" w14:textId="77777777" w:rsidR="000006CE" w:rsidRPr="00384E42" w:rsidRDefault="000006CE" w:rsidP="000006CE">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14:paraId="4CD47106" w14:textId="77777777" w:rsidR="000006CE" w:rsidRPr="00384E42" w:rsidRDefault="000006CE" w:rsidP="000006CE">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14:paraId="0D00D27E" w14:textId="77777777" w:rsidR="000006CE" w:rsidRPr="00971C37" w:rsidRDefault="000006CE" w:rsidP="000006CE">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14:paraId="7397E10B" w14:textId="77777777" w:rsidR="000006CE" w:rsidRDefault="000006CE" w:rsidP="000006CE">
      <w:pPr>
        <w:spacing w:after="0"/>
        <w:jc w:val="both"/>
      </w:pPr>
      <w:r>
        <w:rPr>
          <w:rFonts w:ascii="CG Times" w:hAnsi="CG Times"/>
          <w:b/>
          <w:lang w:val="en-GB"/>
        </w:rPr>
        <w:t>______________________________                                                                  ______________________________</w:t>
      </w:r>
    </w:p>
    <w:p w14:paraId="24A168D2" w14:textId="77777777" w:rsidR="000006CE" w:rsidRPr="00F12A0F" w:rsidRDefault="000006CE" w:rsidP="000006CE">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w:t>
      </w:r>
      <w:proofErr w:type="spellStart"/>
      <w:r w:rsidRPr="00BF2C69">
        <w:rPr>
          <w:rFonts w:ascii="AvantGarde" w:hAnsi="AvantGarde"/>
        </w:rPr>
        <w:t>Signature</w:t>
      </w:r>
      <w:proofErr w:type="spellEnd"/>
    </w:p>
    <w:p w14:paraId="5F3F03A6" w14:textId="77777777" w:rsidR="000006CE" w:rsidRPr="005D1E85" w:rsidRDefault="000006CE" w:rsidP="005D1E85">
      <w:pPr>
        <w:pStyle w:val="Heading1"/>
        <w:numPr>
          <w:ilvl w:val="0"/>
          <w:numId w:val="23"/>
        </w:numPr>
        <w:rPr>
          <w:b/>
        </w:rPr>
      </w:pPr>
      <w:bookmarkStart w:id="4" w:name="_Toc473540487"/>
      <w:bookmarkStart w:id="5" w:name="_Toc473650367"/>
      <w:r w:rsidRPr="005D1E85">
        <w:rPr>
          <w:b/>
        </w:rPr>
        <w:lastRenderedPageBreak/>
        <w:t>Document History</w:t>
      </w:r>
      <w:bookmarkEnd w:id="4"/>
      <w:bookmarkEnd w:id="5"/>
      <w:r w:rsidRPr="005D1E85">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0006CE" w:rsidRPr="001D72AA" w14:paraId="1DC55696" w14:textId="77777777" w:rsidTr="002720D5">
        <w:trPr>
          <w:trHeight w:val="314"/>
        </w:trPr>
        <w:tc>
          <w:tcPr>
            <w:tcW w:w="9270" w:type="dxa"/>
            <w:gridSpan w:val="6"/>
          </w:tcPr>
          <w:p w14:paraId="0F7BDC76" w14:textId="77777777" w:rsidR="000006CE" w:rsidRPr="001D72AA" w:rsidRDefault="000006CE" w:rsidP="002720D5">
            <w:pPr>
              <w:pStyle w:val="Bodycopybold"/>
            </w:pPr>
            <w:r w:rsidRPr="001D72AA">
              <w:t>A=Added, M=Modified, D=Delete</w:t>
            </w:r>
          </w:p>
        </w:tc>
      </w:tr>
      <w:tr w:rsidR="000006CE" w:rsidRPr="001D72AA" w14:paraId="39A1B092" w14:textId="77777777" w:rsidTr="002720D5">
        <w:tc>
          <w:tcPr>
            <w:tcW w:w="1260" w:type="dxa"/>
          </w:tcPr>
          <w:p w14:paraId="3697896A"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14:paraId="6E7F87F0"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14:paraId="2D8EF9A0"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14:paraId="610B3747"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14:paraId="06549BED"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14:paraId="76EE939C" w14:textId="77777777" w:rsidR="000006CE" w:rsidRPr="001D72AA" w:rsidRDefault="000006CE" w:rsidP="002720D5">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0006CE" w:rsidRPr="001D72AA" w14:paraId="20D89FB3" w14:textId="77777777" w:rsidTr="002720D5">
        <w:trPr>
          <w:trHeight w:val="287"/>
        </w:trPr>
        <w:tc>
          <w:tcPr>
            <w:tcW w:w="1260" w:type="dxa"/>
          </w:tcPr>
          <w:p w14:paraId="0AFFB645" w14:textId="77777777" w:rsidR="000006CE" w:rsidRPr="001D72AA" w:rsidRDefault="000006CE" w:rsidP="002720D5">
            <w:pPr>
              <w:jc w:val="center"/>
              <w:rPr>
                <w:rFonts w:ascii="AvantGarde" w:hAnsi="AvantGarde"/>
                <w:sz w:val="18"/>
                <w:szCs w:val="18"/>
              </w:rPr>
            </w:pPr>
            <w:r>
              <w:rPr>
                <w:rFonts w:ascii="AvantGarde" w:hAnsi="AvantGarde"/>
                <w:sz w:val="18"/>
                <w:szCs w:val="18"/>
              </w:rPr>
              <w:t>1.0</w:t>
            </w:r>
          </w:p>
        </w:tc>
        <w:tc>
          <w:tcPr>
            <w:tcW w:w="1440" w:type="dxa"/>
          </w:tcPr>
          <w:p w14:paraId="0F0037C2" w14:textId="77777777" w:rsidR="000006CE" w:rsidRPr="001D72AA" w:rsidRDefault="000006CE" w:rsidP="002720D5">
            <w:pPr>
              <w:jc w:val="center"/>
              <w:rPr>
                <w:rFonts w:ascii="AvantGarde" w:hAnsi="AvantGarde"/>
                <w:sz w:val="18"/>
                <w:szCs w:val="18"/>
              </w:rPr>
            </w:pPr>
            <w:r>
              <w:rPr>
                <w:rFonts w:ascii="AvantGarde" w:hAnsi="AvantGarde"/>
                <w:sz w:val="18"/>
                <w:szCs w:val="18"/>
              </w:rPr>
              <w:t>27-Jan-2017</w:t>
            </w:r>
          </w:p>
        </w:tc>
        <w:tc>
          <w:tcPr>
            <w:tcW w:w="1350" w:type="dxa"/>
          </w:tcPr>
          <w:p w14:paraId="1667B3EB" w14:textId="77777777" w:rsidR="000006CE" w:rsidRPr="001D72AA" w:rsidRDefault="000006CE" w:rsidP="002720D5">
            <w:pPr>
              <w:jc w:val="center"/>
              <w:rPr>
                <w:rFonts w:ascii="AvantGarde" w:hAnsi="AvantGarde"/>
                <w:sz w:val="18"/>
                <w:szCs w:val="18"/>
              </w:rPr>
            </w:pPr>
          </w:p>
        </w:tc>
        <w:tc>
          <w:tcPr>
            <w:tcW w:w="990" w:type="dxa"/>
          </w:tcPr>
          <w:p w14:paraId="236DF8D1" w14:textId="77777777" w:rsidR="000006CE" w:rsidRPr="001D72AA" w:rsidRDefault="000006CE" w:rsidP="002720D5">
            <w:pPr>
              <w:jc w:val="center"/>
              <w:rPr>
                <w:rFonts w:ascii="AvantGarde" w:hAnsi="AvantGarde"/>
                <w:sz w:val="18"/>
                <w:szCs w:val="18"/>
              </w:rPr>
            </w:pPr>
            <w:r>
              <w:rPr>
                <w:rFonts w:ascii="AvantGarde" w:hAnsi="AvantGarde"/>
                <w:sz w:val="18"/>
                <w:szCs w:val="18"/>
              </w:rPr>
              <w:t>A</w:t>
            </w:r>
          </w:p>
        </w:tc>
        <w:tc>
          <w:tcPr>
            <w:tcW w:w="2250" w:type="dxa"/>
          </w:tcPr>
          <w:p w14:paraId="4CEF377A" w14:textId="77777777" w:rsidR="000006CE" w:rsidRPr="001D72AA" w:rsidRDefault="000006CE" w:rsidP="002720D5">
            <w:pPr>
              <w:rPr>
                <w:rFonts w:ascii="AvantGarde" w:hAnsi="AvantGarde"/>
                <w:sz w:val="18"/>
                <w:szCs w:val="18"/>
              </w:rPr>
            </w:pPr>
            <w:r>
              <w:rPr>
                <w:rFonts w:ascii="AvantGarde" w:hAnsi="AvantGarde"/>
                <w:sz w:val="18"/>
                <w:szCs w:val="18"/>
              </w:rPr>
              <w:t>Initial</w:t>
            </w:r>
          </w:p>
        </w:tc>
        <w:tc>
          <w:tcPr>
            <w:tcW w:w="1980" w:type="dxa"/>
          </w:tcPr>
          <w:p w14:paraId="10301D16" w14:textId="77777777" w:rsidR="000006CE" w:rsidRPr="001D72AA" w:rsidRDefault="000006CE" w:rsidP="002720D5">
            <w:pPr>
              <w:jc w:val="center"/>
              <w:rPr>
                <w:rFonts w:ascii="AvantGarde" w:hAnsi="AvantGarde"/>
                <w:sz w:val="18"/>
                <w:szCs w:val="18"/>
              </w:rPr>
            </w:pPr>
            <w:r>
              <w:rPr>
                <w:rFonts w:ascii="AvantGarde" w:hAnsi="AvantGarde"/>
                <w:sz w:val="18"/>
                <w:szCs w:val="18"/>
              </w:rPr>
              <w:t>Kamrun Nahar</w:t>
            </w:r>
          </w:p>
        </w:tc>
      </w:tr>
      <w:tr w:rsidR="000006CE" w:rsidRPr="001D72AA" w14:paraId="36CBCD6A" w14:textId="77777777" w:rsidTr="002720D5">
        <w:tc>
          <w:tcPr>
            <w:tcW w:w="1260" w:type="dxa"/>
          </w:tcPr>
          <w:p w14:paraId="31734D2D" w14:textId="77777777" w:rsidR="000006CE" w:rsidRPr="001D72AA" w:rsidRDefault="000006CE" w:rsidP="002720D5">
            <w:pPr>
              <w:jc w:val="center"/>
              <w:rPr>
                <w:rFonts w:ascii="AvantGarde" w:hAnsi="AvantGarde"/>
                <w:sz w:val="18"/>
                <w:szCs w:val="18"/>
              </w:rPr>
            </w:pPr>
          </w:p>
        </w:tc>
        <w:tc>
          <w:tcPr>
            <w:tcW w:w="1440" w:type="dxa"/>
          </w:tcPr>
          <w:p w14:paraId="2F648533" w14:textId="77777777" w:rsidR="000006CE" w:rsidRPr="001D72AA" w:rsidRDefault="000006CE" w:rsidP="002720D5">
            <w:pPr>
              <w:jc w:val="center"/>
              <w:rPr>
                <w:rFonts w:ascii="AvantGarde" w:hAnsi="AvantGarde"/>
                <w:sz w:val="18"/>
                <w:szCs w:val="18"/>
              </w:rPr>
            </w:pPr>
          </w:p>
        </w:tc>
        <w:tc>
          <w:tcPr>
            <w:tcW w:w="1350" w:type="dxa"/>
          </w:tcPr>
          <w:p w14:paraId="3E56C4CD" w14:textId="77777777" w:rsidR="000006CE" w:rsidRPr="001D72AA" w:rsidRDefault="000006CE" w:rsidP="002720D5">
            <w:pPr>
              <w:jc w:val="center"/>
              <w:rPr>
                <w:rFonts w:ascii="AvantGarde" w:hAnsi="AvantGarde"/>
                <w:sz w:val="18"/>
                <w:szCs w:val="18"/>
              </w:rPr>
            </w:pPr>
          </w:p>
        </w:tc>
        <w:tc>
          <w:tcPr>
            <w:tcW w:w="990" w:type="dxa"/>
          </w:tcPr>
          <w:p w14:paraId="21C8CD0F" w14:textId="77777777" w:rsidR="000006CE" w:rsidRPr="001D72AA" w:rsidRDefault="000006CE" w:rsidP="002720D5">
            <w:pPr>
              <w:jc w:val="center"/>
              <w:rPr>
                <w:rFonts w:ascii="AvantGarde" w:hAnsi="AvantGarde"/>
                <w:sz w:val="18"/>
                <w:szCs w:val="18"/>
              </w:rPr>
            </w:pPr>
          </w:p>
        </w:tc>
        <w:tc>
          <w:tcPr>
            <w:tcW w:w="2250" w:type="dxa"/>
          </w:tcPr>
          <w:p w14:paraId="2F6F7119" w14:textId="77777777" w:rsidR="000006CE" w:rsidRPr="001D72AA" w:rsidRDefault="000006CE" w:rsidP="002720D5">
            <w:pPr>
              <w:rPr>
                <w:rFonts w:ascii="AvantGarde" w:hAnsi="AvantGarde"/>
                <w:sz w:val="18"/>
                <w:szCs w:val="18"/>
              </w:rPr>
            </w:pPr>
          </w:p>
        </w:tc>
        <w:tc>
          <w:tcPr>
            <w:tcW w:w="1980" w:type="dxa"/>
          </w:tcPr>
          <w:p w14:paraId="61528BD8" w14:textId="77777777" w:rsidR="000006CE" w:rsidRPr="001D72AA" w:rsidRDefault="000006CE" w:rsidP="002720D5">
            <w:pPr>
              <w:jc w:val="center"/>
              <w:rPr>
                <w:rFonts w:ascii="AvantGarde" w:hAnsi="AvantGarde"/>
                <w:sz w:val="18"/>
                <w:szCs w:val="18"/>
              </w:rPr>
            </w:pPr>
          </w:p>
        </w:tc>
      </w:tr>
      <w:tr w:rsidR="000006CE" w:rsidRPr="001D72AA" w14:paraId="03CABC14" w14:textId="77777777" w:rsidTr="002720D5">
        <w:tc>
          <w:tcPr>
            <w:tcW w:w="1260" w:type="dxa"/>
          </w:tcPr>
          <w:p w14:paraId="43941D38" w14:textId="77777777" w:rsidR="000006CE" w:rsidRPr="001D72AA" w:rsidRDefault="000006CE" w:rsidP="002720D5">
            <w:pPr>
              <w:jc w:val="center"/>
              <w:rPr>
                <w:rFonts w:ascii="AvantGarde" w:hAnsi="AvantGarde"/>
                <w:sz w:val="18"/>
                <w:szCs w:val="18"/>
              </w:rPr>
            </w:pPr>
          </w:p>
        </w:tc>
        <w:tc>
          <w:tcPr>
            <w:tcW w:w="1440" w:type="dxa"/>
          </w:tcPr>
          <w:p w14:paraId="2431D2A6" w14:textId="77777777" w:rsidR="000006CE" w:rsidRPr="001D72AA" w:rsidRDefault="000006CE" w:rsidP="002720D5">
            <w:pPr>
              <w:jc w:val="center"/>
              <w:rPr>
                <w:rFonts w:ascii="AvantGarde" w:hAnsi="AvantGarde"/>
                <w:sz w:val="18"/>
                <w:szCs w:val="18"/>
              </w:rPr>
            </w:pPr>
          </w:p>
        </w:tc>
        <w:tc>
          <w:tcPr>
            <w:tcW w:w="1350" w:type="dxa"/>
          </w:tcPr>
          <w:p w14:paraId="266AF3F6" w14:textId="77777777" w:rsidR="000006CE" w:rsidRPr="001D72AA" w:rsidRDefault="000006CE" w:rsidP="002720D5">
            <w:pPr>
              <w:jc w:val="center"/>
              <w:rPr>
                <w:rFonts w:ascii="AvantGarde" w:hAnsi="AvantGarde"/>
                <w:sz w:val="18"/>
                <w:szCs w:val="18"/>
              </w:rPr>
            </w:pPr>
          </w:p>
        </w:tc>
        <w:tc>
          <w:tcPr>
            <w:tcW w:w="990" w:type="dxa"/>
          </w:tcPr>
          <w:p w14:paraId="701DED0C" w14:textId="77777777" w:rsidR="000006CE" w:rsidRPr="001D72AA" w:rsidRDefault="000006CE" w:rsidP="002720D5">
            <w:pPr>
              <w:jc w:val="center"/>
              <w:rPr>
                <w:rFonts w:ascii="AvantGarde" w:hAnsi="AvantGarde"/>
                <w:sz w:val="18"/>
                <w:szCs w:val="18"/>
              </w:rPr>
            </w:pPr>
          </w:p>
        </w:tc>
        <w:tc>
          <w:tcPr>
            <w:tcW w:w="2250" w:type="dxa"/>
          </w:tcPr>
          <w:p w14:paraId="471BC68B" w14:textId="77777777" w:rsidR="000006CE" w:rsidRPr="001D72AA" w:rsidRDefault="000006CE" w:rsidP="002720D5">
            <w:pPr>
              <w:jc w:val="center"/>
              <w:rPr>
                <w:rFonts w:ascii="AvantGarde" w:hAnsi="AvantGarde"/>
                <w:sz w:val="18"/>
                <w:szCs w:val="18"/>
              </w:rPr>
            </w:pPr>
          </w:p>
        </w:tc>
        <w:tc>
          <w:tcPr>
            <w:tcW w:w="1980" w:type="dxa"/>
          </w:tcPr>
          <w:p w14:paraId="0F9C8C9A" w14:textId="77777777" w:rsidR="000006CE" w:rsidRPr="001D72AA" w:rsidRDefault="000006CE" w:rsidP="002720D5">
            <w:pPr>
              <w:jc w:val="center"/>
              <w:rPr>
                <w:rFonts w:ascii="AvantGarde" w:hAnsi="AvantGarde"/>
                <w:sz w:val="18"/>
                <w:szCs w:val="18"/>
              </w:rPr>
            </w:pPr>
          </w:p>
        </w:tc>
      </w:tr>
      <w:bookmarkEnd w:id="0"/>
      <w:bookmarkEnd w:id="1"/>
    </w:tbl>
    <w:p w14:paraId="139DED5C" w14:textId="77777777" w:rsidR="001B049A" w:rsidRDefault="001B049A"/>
    <w:p w14:paraId="2CA7AEB3" w14:textId="77777777" w:rsidR="000006CE" w:rsidRDefault="000006CE"/>
    <w:p w14:paraId="37E5DF6C" w14:textId="77777777" w:rsidR="000006CE" w:rsidRDefault="000006CE"/>
    <w:p w14:paraId="08B8F646" w14:textId="77777777" w:rsidR="000006CE" w:rsidRDefault="000006CE"/>
    <w:p w14:paraId="3ACC8C35" w14:textId="77777777" w:rsidR="000006CE" w:rsidRDefault="000006CE"/>
    <w:p w14:paraId="542BB09C" w14:textId="77777777" w:rsidR="000006CE" w:rsidRDefault="000006CE"/>
    <w:p w14:paraId="2B2324F8" w14:textId="77777777" w:rsidR="000006CE" w:rsidRDefault="000006CE"/>
    <w:p w14:paraId="7E4DFED4" w14:textId="77777777" w:rsidR="000006CE" w:rsidRDefault="000006CE"/>
    <w:p w14:paraId="113608D3" w14:textId="77777777" w:rsidR="000006CE" w:rsidRDefault="000006CE"/>
    <w:p w14:paraId="60FD393A" w14:textId="77777777" w:rsidR="000006CE" w:rsidRDefault="000006CE"/>
    <w:p w14:paraId="6D895736" w14:textId="77777777" w:rsidR="000006CE" w:rsidRDefault="000006CE"/>
    <w:p w14:paraId="48E39719" w14:textId="77777777" w:rsidR="000006CE" w:rsidRDefault="000006CE"/>
    <w:p w14:paraId="5E2863E3" w14:textId="77777777" w:rsidR="000006CE" w:rsidRDefault="000006CE"/>
    <w:p w14:paraId="4E8CD215" w14:textId="77777777" w:rsidR="000006CE" w:rsidRDefault="000006CE"/>
    <w:p w14:paraId="0B644893" w14:textId="77777777" w:rsidR="000006CE" w:rsidRDefault="000006CE"/>
    <w:p w14:paraId="2140D3D2" w14:textId="77777777" w:rsidR="000006CE" w:rsidRDefault="000006CE"/>
    <w:p w14:paraId="4F0ADD67" w14:textId="77777777" w:rsidR="000006CE" w:rsidRDefault="000006CE"/>
    <w:p w14:paraId="6EDCA882" w14:textId="77777777" w:rsidR="000006CE" w:rsidRDefault="000006CE"/>
    <w:p w14:paraId="2239793E" w14:textId="77777777" w:rsidR="000006CE" w:rsidRDefault="000006CE"/>
    <w:p w14:paraId="11ECF64D" w14:textId="77777777" w:rsidR="000006CE" w:rsidRDefault="000006CE"/>
    <w:p w14:paraId="4AB192FB" w14:textId="77777777" w:rsidR="001B049A" w:rsidRDefault="001B049A"/>
    <w:p w14:paraId="19608B11" w14:textId="77777777" w:rsidR="001B049A" w:rsidRDefault="001B049A"/>
    <w:sdt>
      <w:sdtPr>
        <w:rPr>
          <w:rFonts w:ascii="Calibri" w:eastAsia="Calibri" w:hAnsi="Calibri" w:cs="Calibri"/>
          <w:color w:val="000000"/>
          <w:sz w:val="22"/>
          <w:szCs w:val="22"/>
        </w:rPr>
        <w:id w:val="-2061154486"/>
        <w:docPartObj>
          <w:docPartGallery w:val="Table of Contents"/>
          <w:docPartUnique/>
        </w:docPartObj>
      </w:sdtPr>
      <w:sdtEndPr>
        <w:rPr>
          <w:b/>
          <w:bCs/>
          <w:noProof/>
        </w:rPr>
      </w:sdtEndPr>
      <w:sdtContent>
        <w:p w14:paraId="27C3C386" w14:textId="77777777" w:rsidR="001B049A" w:rsidRDefault="001B049A">
          <w:pPr>
            <w:pStyle w:val="TOCHeading"/>
          </w:pPr>
          <w:r>
            <w:t>Contents</w:t>
          </w:r>
        </w:p>
        <w:p w14:paraId="4B353C42" w14:textId="77777777" w:rsidR="0041401E" w:rsidRDefault="001B049A">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3650366" w:history="1">
            <w:r w:rsidR="0041401E" w:rsidRPr="008C0F2F">
              <w:rPr>
                <w:rStyle w:val="Hyperlink"/>
                <w:b/>
                <w:noProof/>
              </w:rPr>
              <w:t>A.</w:t>
            </w:r>
            <w:r w:rsidR="0041401E">
              <w:rPr>
                <w:rFonts w:asciiTheme="minorHAnsi" w:eastAsiaTheme="minorEastAsia" w:hAnsiTheme="minorHAnsi" w:cstheme="minorBidi"/>
                <w:noProof/>
                <w:color w:val="auto"/>
              </w:rPr>
              <w:tab/>
            </w:r>
            <w:r w:rsidR="0041401E" w:rsidRPr="008C0F2F">
              <w:rPr>
                <w:rStyle w:val="Hyperlink"/>
                <w:b/>
                <w:noProof/>
              </w:rPr>
              <w:t>Document Information</w:t>
            </w:r>
            <w:r w:rsidR="0041401E">
              <w:rPr>
                <w:noProof/>
                <w:webHidden/>
              </w:rPr>
              <w:tab/>
            </w:r>
            <w:r w:rsidR="0041401E">
              <w:rPr>
                <w:noProof/>
                <w:webHidden/>
              </w:rPr>
              <w:fldChar w:fldCharType="begin"/>
            </w:r>
            <w:r w:rsidR="0041401E">
              <w:rPr>
                <w:noProof/>
                <w:webHidden/>
              </w:rPr>
              <w:instrText xml:space="preserve"> PAGEREF _Toc473650366 \h </w:instrText>
            </w:r>
            <w:r w:rsidR="0041401E">
              <w:rPr>
                <w:noProof/>
                <w:webHidden/>
              </w:rPr>
            </w:r>
            <w:r w:rsidR="0041401E">
              <w:rPr>
                <w:noProof/>
                <w:webHidden/>
              </w:rPr>
              <w:fldChar w:fldCharType="separate"/>
            </w:r>
            <w:r w:rsidR="0041401E">
              <w:rPr>
                <w:noProof/>
                <w:webHidden/>
              </w:rPr>
              <w:t>2</w:t>
            </w:r>
            <w:r w:rsidR="0041401E">
              <w:rPr>
                <w:noProof/>
                <w:webHidden/>
              </w:rPr>
              <w:fldChar w:fldCharType="end"/>
            </w:r>
          </w:hyperlink>
        </w:p>
        <w:p w14:paraId="54559DBF" w14:textId="77777777" w:rsidR="0041401E" w:rsidRDefault="008B1FC4">
          <w:pPr>
            <w:pStyle w:val="TOC1"/>
            <w:tabs>
              <w:tab w:val="left" w:pos="440"/>
              <w:tab w:val="right" w:leader="dot" w:pos="9350"/>
            </w:tabs>
            <w:rPr>
              <w:rFonts w:asciiTheme="minorHAnsi" w:eastAsiaTheme="minorEastAsia" w:hAnsiTheme="minorHAnsi" w:cstheme="minorBidi"/>
              <w:noProof/>
              <w:color w:val="auto"/>
            </w:rPr>
          </w:pPr>
          <w:hyperlink w:anchor="_Toc473650367" w:history="1">
            <w:r w:rsidR="0041401E" w:rsidRPr="008C0F2F">
              <w:rPr>
                <w:rStyle w:val="Hyperlink"/>
                <w:b/>
                <w:noProof/>
              </w:rPr>
              <w:t>B.</w:t>
            </w:r>
            <w:r w:rsidR="0041401E">
              <w:rPr>
                <w:rFonts w:asciiTheme="minorHAnsi" w:eastAsiaTheme="minorEastAsia" w:hAnsiTheme="minorHAnsi" w:cstheme="minorBidi"/>
                <w:noProof/>
                <w:color w:val="auto"/>
              </w:rPr>
              <w:tab/>
            </w:r>
            <w:r w:rsidR="0041401E" w:rsidRPr="008C0F2F">
              <w:rPr>
                <w:rStyle w:val="Hyperlink"/>
                <w:b/>
                <w:noProof/>
              </w:rPr>
              <w:t>Document History</w:t>
            </w:r>
            <w:r w:rsidR="0041401E">
              <w:rPr>
                <w:noProof/>
                <w:webHidden/>
              </w:rPr>
              <w:tab/>
            </w:r>
            <w:r w:rsidR="0041401E">
              <w:rPr>
                <w:noProof/>
                <w:webHidden/>
              </w:rPr>
              <w:fldChar w:fldCharType="begin"/>
            </w:r>
            <w:r w:rsidR="0041401E">
              <w:rPr>
                <w:noProof/>
                <w:webHidden/>
              </w:rPr>
              <w:instrText xml:space="preserve"> PAGEREF _Toc473650367 \h </w:instrText>
            </w:r>
            <w:r w:rsidR="0041401E">
              <w:rPr>
                <w:noProof/>
                <w:webHidden/>
              </w:rPr>
            </w:r>
            <w:r w:rsidR="0041401E">
              <w:rPr>
                <w:noProof/>
                <w:webHidden/>
              </w:rPr>
              <w:fldChar w:fldCharType="separate"/>
            </w:r>
            <w:r w:rsidR="0041401E">
              <w:rPr>
                <w:noProof/>
                <w:webHidden/>
              </w:rPr>
              <w:t>3</w:t>
            </w:r>
            <w:r w:rsidR="0041401E">
              <w:rPr>
                <w:noProof/>
                <w:webHidden/>
              </w:rPr>
              <w:fldChar w:fldCharType="end"/>
            </w:r>
          </w:hyperlink>
        </w:p>
        <w:p w14:paraId="73918632" w14:textId="77777777" w:rsidR="0041401E" w:rsidRDefault="008B1FC4">
          <w:pPr>
            <w:pStyle w:val="TOC1"/>
            <w:tabs>
              <w:tab w:val="left" w:pos="660"/>
              <w:tab w:val="right" w:leader="dot" w:pos="9350"/>
            </w:tabs>
            <w:rPr>
              <w:rFonts w:asciiTheme="minorHAnsi" w:eastAsiaTheme="minorEastAsia" w:hAnsiTheme="minorHAnsi" w:cstheme="minorBidi"/>
              <w:noProof/>
              <w:color w:val="auto"/>
            </w:rPr>
          </w:pPr>
          <w:hyperlink w:anchor="_Toc473650368" w:history="1">
            <w:r w:rsidR="0041401E" w:rsidRPr="008C0F2F">
              <w:rPr>
                <w:rStyle w:val="Hyperlink"/>
                <w:b/>
                <w:noProof/>
              </w:rPr>
              <w:t>1.0</w:t>
            </w:r>
            <w:r w:rsidR="0041401E">
              <w:rPr>
                <w:rFonts w:asciiTheme="minorHAnsi" w:eastAsiaTheme="minorEastAsia" w:hAnsiTheme="minorHAnsi" w:cstheme="minorBidi"/>
                <w:noProof/>
                <w:color w:val="auto"/>
              </w:rPr>
              <w:tab/>
            </w:r>
            <w:r w:rsidR="0041401E" w:rsidRPr="008C0F2F">
              <w:rPr>
                <w:rStyle w:val="Hyperlink"/>
                <w:b/>
                <w:noProof/>
              </w:rPr>
              <w:t>Introduction</w:t>
            </w:r>
            <w:r w:rsidR="0041401E">
              <w:rPr>
                <w:noProof/>
                <w:webHidden/>
              </w:rPr>
              <w:tab/>
            </w:r>
            <w:r w:rsidR="0041401E">
              <w:rPr>
                <w:noProof/>
                <w:webHidden/>
              </w:rPr>
              <w:fldChar w:fldCharType="begin"/>
            </w:r>
            <w:r w:rsidR="0041401E">
              <w:rPr>
                <w:noProof/>
                <w:webHidden/>
              </w:rPr>
              <w:instrText xml:space="preserve"> PAGEREF _Toc473650368 \h </w:instrText>
            </w:r>
            <w:r w:rsidR="0041401E">
              <w:rPr>
                <w:noProof/>
                <w:webHidden/>
              </w:rPr>
            </w:r>
            <w:r w:rsidR="0041401E">
              <w:rPr>
                <w:noProof/>
                <w:webHidden/>
              </w:rPr>
              <w:fldChar w:fldCharType="separate"/>
            </w:r>
            <w:r w:rsidR="0041401E">
              <w:rPr>
                <w:noProof/>
                <w:webHidden/>
              </w:rPr>
              <w:t>5</w:t>
            </w:r>
            <w:r w:rsidR="0041401E">
              <w:rPr>
                <w:noProof/>
                <w:webHidden/>
              </w:rPr>
              <w:fldChar w:fldCharType="end"/>
            </w:r>
          </w:hyperlink>
        </w:p>
        <w:p w14:paraId="30D615E4" w14:textId="77777777" w:rsidR="0041401E" w:rsidRDefault="008B1FC4">
          <w:pPr>
            <w:pStyle w:val="TOC1"/>
            <w:tabs>
              <w:tab w:val="right" w:leader="dot" w:pos="9350"/>
            </w:tabs>
            <w:rPr>
              <w:rFonts w:asciiTheme="minorHAnsi" w:eastAsiaTheme="minorEastAsia" w:hAnsiTheme="minorHAnsi" w:cstheme="minorBidi"/>
              <w:noProof/>
              <w:color w:val="auto"/>
            </w:rPr>
          </w:pPr>
          <w:hyperlink w:anchor="_Toc473650369" w:history="1">
            <w:r w:rsidR="0041401E" w:rsidRPr="008C0F2F">
              <w:rPr>
                <w:rStyle w:val="Hyperlink"/>
                <w:b/>
                <w:noProof/>
              </w:rPr>
              <w:t>1.1    Purpose of CRS</w:t>
            </w:r>
            <w:r w:rsidR="0041401E">
              <w:rPr>
                <w:noProof/>
                <w:webHidden/>
              </w:rPr>
              <w:tab/>
            </w:r>
            <w:r w:rsidR="0041401E">
              <w:rPr>
                <w:noProof/>
                <w:webHidden/>
              </w:rPr>
              <w:fldChar w:fldCharType="begin"/>
            </w:r>
            <w:r w:rsidR="0041401E">
              <w:rPr>
                <w:noProof/>
                <w:webHidden/>
              </w:rPr>
              <w:instrText xml:space="preserve"> PAGEREF _Toc473650369 \h </w:instrText>
            </w:r>
            <w:r w:rsidR="0041401E">
              <w:rPr>
                <w:noProof/>
                <w:webHidden/>
              </w:rPr>
            </w:r>
            <w:r w:rsidR="0041401E">
              <w:rPr>
                <w:noProof/>
                <w:webHidden/>
              </w:rPr>
              <w:fldChar w:fldCharType="separate"/>
            </w:r>
            <w:r w:rsidR="0041401E">
              <w:rPr>
                <w:noProof/>
                <w:webHidden/>
              </w:rPr>
              <w:t>5</w:t>
            </w:r>
            <w:r w:rsidR="0041401E">
              <w:rPr>
                <w:noProof/>
                <w:webHidden/>
              </w:rPr>
              <w:fldChar w:fldCharType="end"/>
            </w:r>
          </w:hyperlink>
        </w:p>
        <w:p w14:paraId="20128AB2" w14:textId="77777777" w:rsidR="0041401E" w:rsidRDefault="008B1FC4">
          <w:pPr>
            <w:pStyle w:val="TOC1"/>
            <w:tabs>
              <w:tab w:val="left" w:pos="660"/>
              <w:tab w:val="right" w:leader="dot" w:pos="9350"/>
            </w:tabs>
            <w:rPr>
              <w:rFonts w:asciiTheme="minorHAnsi" w:eastAsiaTheme="minorEastAsia" w:hAnsiTheme="minorHAnsi" w:cstheme="minorBidi"/>
              <w:noProof/>
              <w:color w:val="auto"/>
            </w:rPr>
          </w:pPr>
          <w:hyperlink w:anchor="_Toc473650370" w:history="1">
            <w:r w:rsidR="0041401E" w:rsidRPr="008C0F2F">
              <w:rPr>
                <w:rStyle w:val="Hyperlink"/>
                <w:b/>
                <w:noProof/>
              </w:rPr>
              <w:t>2.0</w:t>
            </w:r>
            <w:r w:rsidR="0041401E">
              <w:rPr>
                <w:rFonts w:asciiTheme="minorHAnsi" w:eastAsiaTheme="minorEastAsia" w:hAnsiTheme="minorHAnsi" w:cstheme="minorBidi"/>
                <w:noProof/>
                <w:color w:val="auto"/>
              </w:rPr>
              <w:tab/>
            </w:r>
            <w:r w:rsidR="0041401E" w:rsidRPr="008C0F2F">
              <w:rPr>
                <w:rStyle w:val="Hyperlink"/>
                <w:b/>
                <w:noProof/>
              </w:rPr>
              <w:t>Sales Module Overview</w:t>
            </w:r>
            <w:r w:rsidR="0041401E">
              <w:rPr>
                <w:noProof/>
                <w:webHidden/>
              </w:rPr>
              <w:tab/>
            </w:r>
            <w:r w:rsidR="0041401E">
              <w:rPr>
                <w:noProof/>
                <w:webHidden/>
              </w:rPr>
              <w:fldChar w:fldCharType="begin"/>
            </w:r>
            <w:r w:rsidR="0041401E">
              <w:rPr>
                <w:noProof/>
                <w:webHidden/>
              </w:rPr>
              <w:instrText xml:space="preserve"> PAGEREF _Toc473650370 \h </w:instrText>
            </w:r>
            <w:r w:rsidR="0041401E">
              <w:rPr>
                <w:noProof/>
                <w:webHidden/>
              </w:rPr>
            </w:r>
            <w:r w:rsidR="0041401E">
              <w:rPr>
                <w:noProof/>
                <w:webHidden/>
              </w:rPr>
              <w:fldChar w:fldCharType="separate"/>
            </w:r>
            <w:r w:rsidR="0041401E">
              <w:rPr>
                <w:noProof/>
                <w:webHidden/>
              </w:rPr>
              <w:t>5</w:t>
            </w:r>
            <w:r w:rsidR="0041401E">
              <w:rPr>
                <w:noProof/>
                <w:webHidden/>
              </w:rPr>
              <w:fldChar w:fldCharType="end"/>
            </w:r>
          </w:hyperlink>
        </w:p>
        <w:p w14:paraId="025F915B" w14:textId="77777777" w:rsidR="0041401E" w:rsidRDefault="008B1FC4">
          <w:pPr>
            <w:pStyle w:val="TOC1"/>
            <w:tabs>
              <w:tab w:val="left" w:pos="660"/>
              <w:tab w:val="right" w:leader="dot" w:pos="9350"/>
            </w:tabs>
            <w:rPr>
              <w:rFonts w:asciiTheme="minorHAnsi" w:eastAsiaTheme="minorEastAsia" w:hAnsiTheme="minorHAnsi" w:cstheme="minorBidi"/>
              <w:noProof/>
              <w:color w:val="auto"/>
            </w:rPr>
          </w:pPr>
          <w:hyperlink w:anchor="_Toc473650371" w:history="1">
            <w:r w:rsidR="0041401E" w:rsidRPr="008C0F2F">
              <w:rPr>
                <w:rStyle w:val="Hyperlink"/>
                <w:b/>
                <w:noProof/>
              </w:rPr>
              <w:t>3.0</w:t>
            </w:r>
            <w:r w:rsidR="0041401E">
              <w:rPr>
                <w:rFonts w:asciiTheme="minorHAnsi" w:eastAsiaTheme="minorEastAsia" w:hAnsiTheme="minorHAnsi" w:cstheme="minorBidi"/>
                <w:noProof/>
                <w:color w:val="auto"/>
              </w:rPr>
              <w:tab/>
            </w:r>
            <w:r w:rsidR="0041401E" w:rsidRPr="008C0F2F">
              <w:rPr>
                <w:rStyle w:val="Hyperlink"/>
                <w:b/>
                <w:noProof/>
              </w:rPr>
              <w:t>Features of Sales Modules</w:t>
            </w:r>
            <w:r w:rsidR="0041401E">
              <w:rPr>
                <w:noProof/>
                <w:webHidden/>
              </w:rPr>
              <w:tab/>
            </w:r>
            <w:r w:rsidR="0041401E">
              <w:rPr>
                <w:noProof/>
                <w:webHidden/>
              </w:rPr>
              <w:fldChar w:fldCharType="begin"/>
            </w:r>
            <w:r w:rsidR="0041401E">
              <w:rPr>
                <w:noProof/>
                <w:webHidden/>
              </w:rPr>
              <w:instrText xml:space="preserve"> PAGEREF _Toc473650371 \h </w:instrText>
            </w:r>
            <w:r w:rsidR="0041401E">
              <w:rPr>
                <w:noProof/>
                <w:webHidden/>
              </w:rPr>
            </w:r>
            <w:r w:rsidR="0041401E">
              <w:rPr>
                <w:noProof/>
                <w:webHidden/>
              </w:rPr>
              <w:fldChar w:fldCharType="separate"/>
            </w:r>
            <w:r w:rsidR="0041401E">
              <w:rPr>
                <w:noProof/>
                <w:webHidden/>
              </w:rPr>
              <w:t>7</w:t>
            </w:r>
            <w:r w:rsidR="0041401E">
              <w:rPr>
                <w:noProof/>
                <w:webHidden/>
              </w:rPr>
              <w:fldChar w:fldCharType="end"/>
            </w:r>
          </w:hyperlink>
        </w:p>
        <w:p w14:paraId="2757F680" w14:textId="77777777" w:rsidR="0041401E" w:rsidRDefault="008B1FC4">
          <w:pPr>
            <w:pStyle w:val="TOC2"/>
            <w:tabs>
              <w:tab w:val="right" w:leader="dot" w:pos="9350"/>
            </w:tabs>
            <w:rPr>
              <w:rFonts w:asciiTheme="minorHAnsi" w:eastAsiaTheme="minorEastAsia" w:hAnsiTheme="minorHAnsi" w:cstheme="minorBidi"/>
              <w:noProof/>
              <w:color w:val="auto"/>
            </w:rPr>
          </w:pPr>
          <w:hyperlink w:anchor="_Toc473650372" w:history="1">
            <w:r w:rsidR="0041401E" w:rsidRPr="008C0F2F">
              <w:rPr>
                <w:rStyle w:val="Hyperlink"/>
                <w:b/>
                <w:noProof/>
              </w:rPr>
              <w:t>3.1 Order to Cash Process</w:t>
            </w:r>
            <w:r w:rsidR="0041401E">
              <w:rPr>
                <w:noProof/>
                <w:webHidden/>
              </w:rPr>
              <w:tab/>
            </w:r>
            <w:r w:rsidR="0041401E">
              <w:rPr>
                <w:noProof/>
                <w:webHidden/>
              </w:rPr>
              <w:fldChar w:fldCharType="begin"/>
            </w:r>
            <w:r w:rsidR="0041401E">
              <w:rPr>
                <w:noProof/>
                <w:webHidden/>
              </w:rPr>
              <w:instrText xml:space="preserve"> PAGEREF _Toc473650372 \h </w:instrText>
            </w:r>
            <w:r w:rsidR="0041401E">
              <w:rPr>
                <w:noProof/>
                <w:webHidden/>
              </w:rPr>
            </w:r>
            <w:r w:rsidR="0041401E">
              <w:rPr>
                <w:noProof/>
                <w:webHidden/>
              </w:rPr>
              <w:fldChar w:fldCharType="separate"/>
            </w:r>
            <w:r w:rsidR="0041401E">
              <w:rPr>
                <w:noProof/>
                <w:webHidden/>
              </w:rPr>
              <w:t>7</w:t>
            </w:r>
            <w:r w:rsidR="0041401E">
              <w:rPr>
                <w:noProof/>
                <w:webHidden/>
              </w:rPr>
              <w:fldChar w:fldCharType="end"/>
            </w:r>
          </w:hyperlink>
        </w:p>
        <w:p w14:paraId="749846F2" w14:textId="77777777" w:rsidR="0041401E" w:rsidRDefault="008B1FC4">
          <w:pPr>
            <w:pStyle w:val="TOC2"/>
            <w:tabs>
              <w:tab w:val="right" w:leader="dot" w:pos="9350"/>
            </w:tabs>
            <w:rPr>
              <w:rFonts w:asciiTheme="minorHAnsi" w:eastAsiaTheme="minorEastAsia" w:hAnsiTheme="minorHAnsi" w:cstheme="minorBidi"/>
              <w:noProof/>
              <w:color w:val="auto"/>
            </w:rPr>
          </w:pPr>
          <w:hyperlink w:anchor="_Toc473650373" w:history="1">
            <w:r w:rsidR="0041401E" w:rsidRPr="008C0F2F">
              <w:rPr>
                <w:rStyle w:val="Hyperlink"/>
                <w:b/>
                <w:noProof/>
              </w:rPr>
              <w:t>3.2 Master Data Management</w:t>
            </w:r>
            <w:r w:rsidR="0041401E">
              <w:rPr>
                <w:noProof/>
                <w:webHidden/>
              </w:rPr>
              <w:tab/>
            </w:r>
            <w:r w:rsidR="0041401E">
              <w:rPr>
                <w:noProof/>
                <w:webHidden/>
              </w:rPr>
              <w:fldChar w:fldCharType="begin"/>
            </w:r>
            <w:r w:rsidR="0041401E">
              <w:rPr>
                <w:noProof/>
                <w:webHidden/>
              </w:rPr>
              <w:instrText xml:space="preserve"> PAGEREF _Toc473650373 \h </w:instrText>
            </w:r>
            <w:r w:rsidR="0041401E">
              <w:rPr>
                <w:noProof/>
                <w:webHidden/>
              </w:rPr>
            </w:r>
            <w:r w:rsidR="0041401E">
              <w:rPr>
                <w:noProof/>
                <w:webHidden/>
              </w:rPr>
              <w:fldChar w:fldCharType="separate"/>
            </w:r>
            <w:r w:rsidR="0041401E">
              <w:rPr>
                <w:noProof/>
                <w:webHidden/>
              </w:rPr>
              <w:t>9</w:t>
            </w:r>
            <w:r w:rsidR="0041401E">
              <w:rPr>
                <w:noProof/>
                <w:webHidden/>
              </w:rPr>
              <w:fldChar w:fldCharType="end"/>
            </w:r>
          </w:hyperlink>
        </w:p>
        <w:p w14:paraId="10E69679" w14:textId="77777777" w:rsidR="0041401E" w:rsidRDefault="008B1FC4">
          <w:pPr>
            <w:pStyle w:val="TOC2"/>
            <w:tabs>
              <w:tab w:val="right" w:leader="dot" w:pos="9350"/>
            </w:tabs>
            <w:rPr>
              <w:rFonts w:asciiTheme="minorHAnsi" w:eastAsiaTheme="minorEastAsia" w:hAnsiTheme="minorHAnsi" w:cstheme="minorBidi"/>
              <w:noProof/>
              <w:color w:val="auto"/>
            </w:rPr>
          </w:pPr>
          <w:hyperlink w:anchor="_Toc473650374" w:history="1">
            <w:r w:rsidR="0041401E" w:rsidRPr="008C0F2F">
              <w:rPr>
                <w:rStyle w:val="Hyperlink"/>
                <w:b/>
                <w:noProof/>
              </w:rPr>
              <w:t>3.2 Sales Order Management</w:t>
            </w:r>
            <w:r w:rsidR="0041401E">
              <w:rPr>
                <w:noProof/>
                <w:webHidden/>
              </w:rPr>
              <w:tab/>
            </w:r>
            <w:r w:rsidR="0041401E">
              <w:rPr>
                <w:noProof/>
                <w:webHidden/>
              </w:rPr>
              <w:fldChar w:fldCharType="begin"/>
            </w:r>
            <w:r w:rsidR="0041401E">
              <w:rPr>
                <w:noProof/>
                <w:webHidden/>
              </w:rPr>
              <w:instrText xml:space="preserve"> PAGEREF _Toc473650374 \h </w:instrText>
            </w:r>
            <w:r w:rsidR="0041401E">
              <w:rPr>
                <w:noProof/>
                <w:webHidden/>
              </w:rPr>
            </w:r>
            <w:r w:rsidR="0041401E">
              <w:rPr>
                <w:noProof/>
                <w:webHidden/>
              </w:rPr>
              <w:fldChar w:fldCharType="separate"/>
            </w:r>
            <w:r w:rsidR="0041401E">
              <w:rPr>
                <w:noProof/>
                <w:webHidden/>
              </w:rPr>
              <w:t>10</w:t>
            </w:r>
            <w:r w:rsidR="0041401E">
              <w:rPr>
                <w:noProof/>
                <w:webHidden/>
              </w:rPr>
              <w:fldChar w:fldCharType="end"/>
            </w:r>
          </w:hyperlink>
        </w:p>
        <w:p w14:paraId="79274A70" w14:textId="77777777" w:rsidR="0041401E" w:rsidRDefault="008B1FC4">
          <w:pPr>
            <w:pStyle w:val="TOC2"/>
            <w:tabs>
              <w:tab w:val="left" w:pos="660"/>
              <w:tab w:val="right" w:leader="dot" w:pos="9350"/>
            </w:tabs>
            <w:rPr>
              <w:rFonts w:asciiTheme="minorHAnsi" w:eastAsiaTheme="minorEastAsia" w:hAnsiTheme="minorHAnsi" w:cstheme="minorBidi"/>
              <w:noProof/>
              <w:color w:val="auto"/>
            </w:rPr>
          </w:pPr>
          <w:hyperlink w:anchor="_Toc473650375" w:history="1">
            <w:r w:rsidR="0041401E" w:rsidRPr="008C0F2F">
              <w:rPr>
                <w:rStyle w:val="Hyperlink"/>
                <w:rFonts w:ascii="Times New Roman" w:eastAsia="Times New Roman" w:hAnsi="Times New Roman" w:cs="Times New Roman"/>
                <w:b/>
                <w:strike/>
                <w:noProof/>
                <w:spacing w:val="-2"/>
              </w:rPr>
              <w:t>a)</w:t>
            </w:r>
            <w:r w:rsidR="0041401E">
              <w:rPr>
                <w:rFonts w:asciiTheme="minorHAnsi" w:eastAsiaTheme="minorEastAsia" w:hAnsiTheme="minorHAnsi" w:cstheme="minorBidi"/>
                <w:noProof/>
                <w:color w:val="auto"/>
              </w:rPr>
              <w:tab/>
            </w:r>
            <w:r w:rsidR="0041401E" w:rsidRPr="008C0F2F">
              <w:rPr>
                <w:rStyle w:val="Hyperlink"/>
                <w:rFonts w:ascii="Times New Roman" w:hAnsi="Times New Roman" w:cs="Times New Roman"/>
                <w:b/>
                <w:bCs/>
                <w:strike/>
                <w:noProof/>
                <w:spacing w:val="-2"/>
              </w:rPr>
              <w:t>Create and set up a product</w:t>
            </w:r>
            <w:r w:rsidR="0041401E">
              <w:rPr>
                <w:noProof/>
                <w:webHidden/>
              </w:rPr>
              <w:tab/>
            </w:r>
            <w:r w:rsidR="0041401E">
              <w:rPr>
                <w:noProof/>
                <w:webHidden/>
              </w:rPr>
              <w:fldChar w:fldCharType="begin"/>
            </w:r>
            <w:r w:rsidR="0041401E">
              <w:rPr>
                <w:noProof/>
                <w:webHidden/>
              </w:rPr>
              <w:instrText xml:space="preserve"> PAGEREF _Toc473650375 \h </w:instrText>
            </w:r>
            <w:r w:rsidR="0041401E">
              <w:rPr>
                <w:noProof/>
                <w:webHidden/>
              </w:rPr>
            </w:r>
            <w:r w:rsidR="0041401E">
              <w:rPr>
                <w:noProof/>
                <w:webHidden/>
              </w:rPr>
              <w:fldChar w:fldCharType="separate"/>
            </w:r>
            <w:r w:rsidR="0041401E">
              <w:rPr>
                <w:noProof/>
                <w:webHidden/>
              </w:rPr>
              <w:t>10</w:t>
            </w:r>
            <w:r w:rsidR="0041401E">
              <w:rPr>
                <w:noProof/>
                <w:webHidden/>
              </w:rPr>
              <w:fldChar w:fldCharType="end"/>
            </w:r>
          </w:hyperlink>
        </w:p>
        <w:p w14:paraId="735FAA83" w14:textId="77777777" w:rsidR="0041401E" w:rsidRDefault="008B1FC4">
          <w:pPr>
            <w:pStyle w:val="TOC2"/>
            <w:tabs>
              <w:tab w:val="right" w:leader="dot" w:pos="9350"/>
            </w:tabs>
            <w:rPr>
              <w:rFonts w:asciiTheme="minorHAnsi" w:eastAsiaTheme="minorEastAsia" w:hAnsiTheme="minorHAnsi" w:cstheme="minorBidi"/>
              <w:noProof/>
              <w:color w:val="auto"/>
            </w:rPr>
          </w:pPr>
          <w:hyperlink w:anchor="_Toc473650376" w:history="1">
            <w:r w:rsidR="0041401E" w:rsidRPr="008C0F2F">
              <w:rPr>
                <w:rStyle w:val="Hyperlink"/>
                <w:b/>
                <w:noProof/>
              </w:rPr>
              <w:t>3.3 Create the Sales Order</w:t>
            </w:r>
            <w:r w:rsidR="0041401E">
              <w:rPr>
                <w:noProof/>
                <w:webHidden/>
              </w:rPr>
              <w:tab/>
            </w:r>
            <w:r w:rsidR="0041401E">
              <w:rPr>
                <w:noProof/>
                <w:webHidden/>
              </w:rPr>
              <w:fldChar w:fldCharType="begin"/>
            </w:r>
            <w:r w:rsidR="0041401E">
              <w:rPr>
                <w:noProof/>
                <w:webHidden/>
              </w:rPr>
              <w:instrText xml:space="preserve"> PAGEREF _Toc473650376 \h </w:instrText>
            </w:r>
            <w:r w:rsidR="0041401E">
              <w:rPr>
                <w:noProof/>
                <w:webHidden/>
              </w:rPr>
            </w:r>
            <w:r w:rsidR="0041401E">
              <w:rPr>
                <w:noProof/>
                <w:webHidden/>
              </w:rPr>
              <w:fldChar w:fldCharType="separate"/>
            </w:r>
            <w:r w:rsidR="0041401E">
              <w:rPr>
                <w:noProof/>
                <w:webHidden/>
              </w:rPr>
              <w:t>10</w:t>
            </w:r>
            <w:r w:rsidR="0041401E">
              <w:rPr>
                <w:noProof/>
                <w:webHidden/>
              </w:rPr>
              <w:fldChar w:fldCharType="end"/>
            </w:r>
          </w:hyperlink>
        </w:p>
        <w:p w14:paraId="381D5F4C" w14:textId="77777777" w:rsidR="0041401E" w:rsidRDefault="008B1FC4">
          <w:pPr>
            <w:pStyle w:val="TOC3"/>
            <w:tabs>
              <w:tab w:val="right" w:leader="dot" w:pos="9350"/>
            </w:tabs>
            <w:rPr>
              <w:rFonts w:asciiTheme="minorHAnsi" w:eastAsiaTheme="minorEastAsia" w:hAnsiTheme="minorHAnsi" w:cstheme="minorBidi"/>
              <w:noProof/>
              <w:color w:val="auto"/>
            </w:rPr>
          </w:pPr>
          <w:hyperlink w:anchor="_Toc473650377" w:history="1">
            <w:r w:rsidR="0041401E" w:rsidRPr="008C0F2F">
              <w:rPr>
                <w:rStyle w:val="Hyperlink"/>
                <w:b/>
                <w:noProof/>
              </w:rPr>
              <w:t>3.3.1 Price List</w:t>
            </w:r>
            <w:r w:rsidR="0041401E">
              <w:rPr>
                <w:noProof/>
                <w:webHidden/>
              </w:rPr>
              <w:tab/>
            </w:r>
            <w:r w:rsidR="0041401E">
              <w:rPr>
                <w:noProof/>
                <w:webHidden/>
              </w:rPr>
              <w:fldChar w:fldCharType="begin"/>
            </w:r>
            <w:r w:rsidR="0041401E">
              <w:rPr>
                <w:noProof/>
                <w:webHidden/>
              </w:rPr>
              <w:instrText xml:space="preserve"> PAGEREF _Toc473650377 \h </w:instrText>
            </w:r>
            <w:r w:rsidR="0041401E">
              <w:rPr>
                <w:noProof/>
                <w:webHidden/>
              </w:rPr>
            </w:r>
            <w:r w:rsidR="0041401E">
              <w:rPr>
                <w:noProof/>
                <w:webHidden/>
              </w:rPr>
              <w:fldChar w:fldCharType="separate"/>
            </w:r>
            <w:r w:rsidR="0041401E">
              <w:rPr>
                <w:noProof/>
                <w:webHidden/>
              </w:rPr>
              <w:t>11</w:t>
            </w:r>
            <w:r w:rsidR="0041401E">
              <w:rPr>
                <w:noProof/>
                <w:webHidden/>
              </w:rPr>
              <w:fldChar w:fldCharType="end"/>
            </w:r>
          </w:hyperlink>
        </w:p>
        <w:p w14:paraId="59DDBC40" w14:textId="77777777" w:rsidR="0041401E" w:rsidRDefault="008B1FC4">
          <w:pPr>
            <w:pStyle w:val="TOC2"/>
            <w:tabs>
              <w:tab w:val="right" w:leader="dot" w:pos="9350"/>
            </w:tabs>
            <w:rPr>
              <w:rFonts w:asciiTheme="minorHAnsi" w:eastAsiaTheme="minorEastAsia" w:hAnsiTheme="minorHAnsi" w:cstheme="minorBidi"/>
              <w:noProof/>
              <w:color w:val="auto"/>
            </w:rPr>
          </w:pPr>
          <w:hyperlink w:anchor="_Toc473650378" w:history="1">
            <w:r w:rsidR="0041401E" w:rsidRPr="008C0F2F">
              <w:rPr>
                <w:rStyle w:val="Hyperlink"/>
                <w:b/>
                <w:noProof/>
              </w:rPr>
              <w:t>3.4 Receive feedback from the Customer</w:t>
            </w:r>
            <w:r w:rsidR="0041401E">
              <w:rPr>
                <w:noProof/>
                <w:webHidden/>
              </w:rPr>
              <w:tab/>
            </w:r>
            <w:r w:rsidR="0041401E">
              <w:rPr>
                <w:noProof/>
                <w:webHidden/>
              </w:rPr>
              <w:fldChar w:fldCharType="begin"/>
            </w:r>
            <w:r w:rsidR="0041401E">
              <w:rPr>
                <w:noProof/>
                <w:webHidden/>
              </w:rPr>
              <w:instrText xml:space="preserve"> PAGEREF _Toc473650378 \h </w:instrText>
            </w:r>
            <w:r w:rsidR="0041401E">
              <w:rPr>
                <w:noProof/>
                <w:webHidden/>
              </w:rPr>
            </w:r>
            <w:r w:rsidR="0041401E">
              <w:rPr>
                <w:noProof/>
                <w:webHidden/>
              </w:rPr>
              <w:fldChar w:fldCharType="separate"/>
            </w:r>
            <w:r w:rsidR="0041401E">
              <w:rPr>
                <w:noProof/>
                <w:webHidden/>
              </w:rPr>
              <w:t>11</w:t>
            </w:r>
            <w:r w:rsidR="0041401E">
              <w:rPr>
                <w:noProof/>
                <w:webHidden/>
              </w:rPr>
              <w:fldChar w:fldCharType="end"/>
            </w:r>
          </w:hyperlink>
        </w:p>
        <w:p w14:paraId="2A8BD4B1" w14:textId="77777777" w:rsidR="0041401E" w:rsidRDefault="008B1FC4">
          <w:pPr>
            <w:pStyle w:val="TOC2"/>
            <w:tabs>
              <w:tab w:val="right" w:leader="dot" w:pos="9350"/>
            </w:tabs>
            <w:rPr>
              <w:rFonts w:asciiTheme="minorHAnsi" w:eastAsiaTheme="minorEastAsia" w:hAnsiTheme="minorHAnsi" w:cstheme="minorBidi"/>
              <w:noProof/>
              <w:color w:val="auto"/>
            </w:rPr>
          </w:pPr>
          <w:hyperlink w:anchor="_Toc473650379" w:history="1">
            <w:r w:rsidR="0041401E" w:rsidRPr="008C0F2F">
              <w:rPr>
                <w:rStyle w:val="Hyperlink"/>
                <w:b/>
                <w:noProof/>
              </w:rPr>
              <w:t>3.5 Handles the returned product from Customer</w:t>
            </w:r>
            <w:r w:rsidR="0041401E">
              <w:rPr>
                <w:noProof/>
                <w:webHidden/>
              </w:rPr>
              <w:tab/>
            </w:r>
            <w:r w:rsidR="0041401E">
              <w:rPr>
                <w:noProof/>
                <w:webHidden/>
              </w:rPr>
              <w:fldChar w:fldCharType="begin"/>
            </w:r>
            <w:r w:rsidR="0041401E">
              <w:rPr>
                <w:noProof/>
                <w:webHidden/>
              </w:rPr>
              <w:instrText xml:space="preserve"> PAGEREF _Toc473650379 \h </w:instrText>
            </w:r>
            <w:r w:rsidR="0041401E">
              <w:rPr>
                <w:noProof/>
                <w:webHidden/>
              </w:rPr>
            </w:r>
            <w:r w:rsidR="0041401E">
              <w:rPr>
                <w:noProof/>
                <w:webHidden/>
              </w:rPr>
              <w:fldChar w:fldCharType="separate"/>
            </w:r>
            <w:r w:rsidR="0041401E">
              <w:rPr>
                <w:noProof/>
                <w:webHidden/>
              </w:rPr>
              <w:t>12</w:t>
            </w:r>
            <w:r w:rsidR="0041401E">
              <w:rPr>
                <w:noProof/>
                <w:webHidden/>
              </w:rPr>
              <w:fldChar w:fldCharType="end"/>
            </w:r>
          </w:hyperlink>
        </w:p>
        <w:p w14:paraId="516B644A" w14:textId="77777777" w:rsidR="0041401E" w:rsidRDefault="008B1FC4">
          <w:pPr>
            <w:pStyle w:val="TOC2"/>
            <w:tabs>
              <w:tab w:val="right" w:leader="dot" w:pos="9350"/>
            </w:tabs>
            <w:rPr>
              <w:rFonts w:asciiTheme="minorHAnsi" w:eastAsiaTheme="minorEastAsia" w:hAnsiTheme="minorHAnsi" w:cstheme="minorBidi"/>
              <w:noProof/>
              <w:color w:val="auto"/>
            </w:rPr>
          </w:pPr>
          <w:hyperlink w:anchor="_Toc473650380" w:history="1">
            <w:r w:rsidR="0041401E" w:rsidRPr="008C0F2F">
              <w:rPr>
                <w:rStyle w:val="Hyperlink"/>
                <w:b/>
                <w:noProof/>
              </w:rPr>
              <w:t>3.6 Gives stock status report to Accounting Department</w:t>
            </w:r>
            <w:r w:rsidR="0041401E">
              <w:rPr>
                <w:noProof/>
                <w:webHidden/>
              </w:rPr>
              <w:tab/>
            </w:r>
            <w:r w:rsidR="0041401E">
              <w:rPr>
                <w:noProof/>
                <w:webHidden/>
              </w:rPr>
              <w:fldChar w:fldCharType="begin"/>
            </w:r>
            <w:r w:rsidR="0041401E">
              <w:rPr>
                <w:noProof/>
                <w:webHidden/>
              </w:rPr>
              <w:instrText xml:space="preserve"> PAGEREF _Toc473650380 \h </w:instrText>
            </w:r>
            <w:r w:rsidR="0041401E">
              <w:rPr>
                <w:noProof/>
                <w:webHidden/>
              </w:rPr>
            </w:r>
            <w:r w:rsidR="0041401E">
              <w:rPr>
                <w:noProof/>
                <w:webHidden/>
              </w:rPr>
              <w:fldChar w:fldCharType="separate"/>
            </w:r>
            <w:r w:rsidR="0041401E">
              <w:rPr>
                <w:noProof/>
                <w:webHidden/>
              </w:rPr>
              <w:t>12</w:t>
            </w:r>
            <w:r w:rsidR="0041401E">
              <w:rPr>
                <w:noProof/>
                <w:webHidden/>
              </w:rPr>
              <w:fldChar w:fldCharType="end"/>
            </w:r>
          </w:hyperlink>
        </w:p>
        <w:p w14:paraId="1FF34A7E" w14:textId="77777777" w:rsidR="0041401E" w:rsidRDefault="008B1FC4">
          <w:pPr>
            <w:pStyle w:val="TOC2"/>
            <w:tabs>
              <w:tab w:val="right" w:leader="dot" w:pos="9350"/>
            </w:tabs>
            <w:rPr>
              <w:rFonts w:asciiTheme="minorHAnsi" w:eastAsiaTheme="minorEastAsia" w:hAnsiTheme="minorHAnsi" w:cstheme="minorBidi"/>
              <w:noProof/>
              <w:color w:val="auto"/>
            </w:rPr>
          </w:pPr>
          <w:hyperlink w:anchor="_Toc473650381" w:history="1">
            <w:r w:rsidR="0041401E" w:rsidRPr="008C0F2F">
              <w:rPr>
                <w:rStyle w:val="Hyperlink"/>
                <w:b/>
                <w:noProof/>
              </w:rPr>
              <w:t>3.7 Gives quotation list to Customer and Accounting Department</w:t>
            </w:r>
            <w:r w:rsidR="0041401E">
              <w:rPr>
                <w:noProof/>
                <w:webHidden/>
              </w:rPr>
              <w:tab/>
            </w:r>
            <w:r w:rsidR="0041401E">
              <w:rPr>
                <w:noProof/>
                <w:webHidden/>
              </w:rPr>
              <w:fldChar w:fldCharType="begin"/>
            </w:r>
            <w:r w:rsidR="0041401E">
              <w:rPr>
                <w:noProof/>
                <w:webHidden/>
              </w:rPr>
              <w:instrText xml:space="preserve"> PAGEREF _Toc473650381 \h </w:instrText>
            </w:r>
            <w:r w:rsidR="0041401E">
              <w:rPr>
                <w:noProof/>
                <w:webHidden/>
              </w:rPr>
            </w:r>
            <w:r w:rsidR="0041401E">
              <w:rPr>
                <w:noProof/>
                <w:webHidden/>
              </w:rPr>
              <w:fldChar w:fldCharType="separate"/>
            </w:r>
            <w:r w:rsidR="0041401E">
              <w:rPr>
                <w:noProof/>
                <w:webHidden/>
              </w:rPr>
              <w:t>12</w:t>
            </w:r>
            <w:r w:rsidR="0041401E">
              <w:rPr>
                <w:noProof/>
                <w:webHidden/>
              </w:rPr>
              <w:fldChar w:fldCharType="end"/>
            </w:r>
          </w:hyperlink>
        </w:p>
        <w:p w14:paraId="537D94EB" w14:textId="77777777" w:rsidR="0041401E" w:rsidRDefault="008B1FC4">
          <w:pPr>
            <w:pStyle w:val="TOC2"/>
            <w:tabs>
              <w:tab w:val="right" w:leader="dot" w:pos="9350"/>
            </w:tabs>
            <w:rPr>
              <w:rFonts w:asciiTheme="minorHAnsi" w:eastAsiaTheme="minorEastAsia" w:hAnsiTheme="minorHAnsi" w:cstheme="minorBidi"/>
              <w:noProof/>
              <w:color w:val="auto"/>
            </w:rPr>
          </w:pPr>
          <w:hyperlink w:anchor="_Toc473650382" w:history="1">
            <w:r w:rsidR="0041401E" w:rsidRPr="008C0F2F">
              <w:rPr>
                <w:rStyle w:val="Hyperlink"/>
                <w:b/>
                <w:noProof/>
              </w:rPr>
              <w:t>3.8 Gives customer list to Accounting Department</w:t>
            </w:r>
            <w:r w:rsidR="0041401E">
              <w:rPr>
                <w:noProof/>
                <w:webHidden/>
              </w:rPr>
              <w:tab/>
            </w:r>
            <w:r w:rsidR="0041401E">
              <w:rPr>
                <w:noProof/>
                <w:webHidden/>
              </w:rPr>
              <w:fldChar w:fldCharType="begin"/>
            </w:r>
            <w:r w:rsidR="0041401E">
              <w:rPr>
                <w:noProof/>
                <w:webHidden/>
              </w:rPr>
              <w:instrText xml:space="preserve"> PAGEREF _Toc473650382 \h </w:instrText>
            </w:r>
            <w:r w:rsidR="0041401E">
              <w:rPr>
                <w:noProof/>
                <w:webHidden/>
              </w:rPr>
            </w:r>
            <w:r w:rsidR="0041401E">
              <w:rPr>
                <w:noProof/>
                <w:webHidden/>
              </w:rPr>
              <w:fldChar w:fldCharType="separate"/>
            </w:r>
            <w:r w:rsidR="0041401E">
              <w:rPr>
                <w:noProof/>
                <w:webHidden/>
              </w:rPr>
              <w:t>12</w:t>
            </w:r>
            <w:r w:rsidR="0041401E">
              <w:rPr>
                <w:noProof/>
                <w:webHidden/>
              </w:rPr>
              <w:fldChar w:fldCharType="end"/>
            </w:r>
          </w:hyperlink>
        </w:p>
        <w:p w14:paraId="13C6F0B6" w14:textId="77777777" w:rsidR="0041401E" w:rsidRDefault="008B1FC4">
          <w:pPr>
            <w:pStyle w:val="TOC2"/>
            <w:tabs>
              <w:tab w:val="right" w:leader="dot" w:pos="9350"/>
            </w:tabs>
            <w:rPr>
              <w:rFonts w:asciiTheme="minorHAnsi" w:eastAsiaTheme="minorEastAsia" w:hAnsiTheme="minorHAnsi" w:cstheme="minorBidi"/>
              <w:noProof/>
              <w:color w:val="auto"/>
            </w:rPr>
          </w:pPr>
          <w:hyperlink w:anchor="_Toc473650383" w:history="1">
            <w:r w:rsidR="0041401E" w:rsidRPr="008C0F2F">
              <w:rPr>
                <w:rStyle w:val="Hyperlink"/>
                <w:b/>
                <w:noProof/>
              </w:rPr>
              <w:t>3.9 Gives sales reports to Customer and Accounting Department</w:t>
            </w:r>
            <w:r w:rsidR="0041401E">
              <w:rPr>
                <w:noProof/>
                <w:webHidden/>
              </w:rPr>
              <w:tab/>
            </w:r>
            <w:r w:rsidR="0041401E">
              <w:rPr>
                <w:noProof/>
                <w:webHidden/>
              </w:rPr>
              <w:fldChar w:fldCharType="begin"/>
            </w:r>
            <w:r w:rsidR="0041401E">
              <w:rPr>
                <w:noProof/>
                <w:webHidden/>
              </w:rPr>
              <w:instrText xml:space="preserve"> PAGEREF _Toc473650383 \h </w:instrText>
            </w:r>
            <w:r w:rsidR="0041401E">
              <w:rPr>
                <w:noProof/>
                <w:webHidden/>
              </w:rPr>
            </w:r>
            <w:r w:rsidR="0041401E">
              <w:rPr>
                <w:noProof/>
                <w:webHidden/>
              </w:rPr>
              <w:fldChar w:fldCharType="separate"/>
            </w:r>
            <w:r w:rsidR="0041401E">
              <w:rPr>
                <w:noProof/>
                <w:webHidden/>
              </w:rPr>
              <w:t>12</w:t>
            </w:r>
            <w:r w:rsidR="0041401E">
              <w:rPr>
                <w:noProof/>
                <w:webHidden/>
              </w:rPr>
              <w:fldChar w:fldCharType="end"/>
            </w:r>
          </w:hyperlink>
        </w:p>
        <w:p w14:paraId="520D3AD3" w14:textId="77777777" w:rsidR="0041401E" w:rsidRDefault="008B1FC4">
          <w:pPr>
            <w:pStyle w:val="TOC2"/>
            <w:tabs>
              <w:tab w:val="right" w:leader="dot" w:pos="9350"/>
            </w:tabs>
            <w:rPr>
              <w:rFonts w:asciiTheme="minorHAnsi" w:eastAsiaTheme="minorEastAsia" w:hAnsiTheme="minorHAnsi" w:cstheme="minorBidi"/>
              <w:noProof/>
              <w:color w:val="auto"/>
            </w:rPr>
          </w:pPr>
          <w:hyperlink w:anchor="_Toc473650384" w:history="1">
            <w:r w:rsidR="0041401E" w:rsidRPr="008C0F2F">
              <w:rPr>
                <w:rStyle w:val="Hyperlink"/>
                <w:b/>
                <w:noProof/>
              </w:rPr>
              <w:t>3.10 Gives contract to Customer and Accounting Department</w:t>
            </w:r>
            <w:r w:rsidR="0041401E">
              <w:rPr>
                <w:noProof/>
                <w:webHidden/>
              </w:rPr>
              <w:tab/>
            </w:r>
            <w:r w:rsidR="0041401E">
              <w:rPr>
                <w:noProof/>
                <w:webHidden/>
              </w:rPr>
              <w:fldChar w:fldCharType="begin"/>
            </w:r>
            <w:r w:rsidR="0041401E">
              <w:rPr>
                <w:noProof/>
                <w:webHidden/>
              </w:rPr>
              <w:instrText xml:space="preserve"> PAGEREF _Toc473650384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6096A025" w14:textId="77777777" w:rsidR="0041401E" w:rsidRDefault="008B1FC4">
          <w:pPr>
            <w:pStyle w:val="TOC2"/>
            <w:tabs>
              <w:tab w:val="right" w:leader="dot" w:pos="9350"/>
            </w:tabs>
            <w:rPr>
              <w:rFonts w:asciiTheme="minorHAnsi" w:eastAsiaTheme="minorEastAsia" w:hAnsiTheme="minorHAnsi" w:cstheme="minorBidi"/>
              <w:noProof/>
              <w:color w:val="auto"/>
            </w:rPr>
          </w:pPr>
          <w:hyperlink w:anchor="_Toc473650385" w:history="1">
            <w:r w:rsidR="0041401E" w:rsidRPr="008C0F2F">
              <w:rPr>
                <w:rStyle w:val="Hyperlink"/>
                <w:b/>
                <w:noProof/>
              </w:rPr>
              <w:t>3.11 Gives returned product report the Customer and Accounting Department</w:t>
            </w:r>
            <w:r w:rsidR="0041401E">
              <w:rPr>
                <w:noProof/>
                <w:webHidden/>
              </w:rPr>
              <w:tab/>
            </w:r>
            <w:r w:rsidR="0041401E">
              <w:rPr>
                <w:noProof/>
                <w:webHidden/>
              </w:rPr>
              <w:fldChar w:fldCharType="begin"/>
            </w:r>
            <w:r w:rsidR="0041401E">
              <w:rPr>
                <w:noProof/>
                <w:webHidden/>
              </w:rPr>
              <w:instrText xml:space="preserve"> PAGEREF _Toc473650385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0D8A9013" w14:textId="77777777" w:rsidR="0041401E" w:rsidRDefault="008B1FC4">
          <w:pPr>
            <w:pStyle w:val="TOC2"/>
            <w:tabs>
              <w:tab w:val="right" w:leader="dot" w:pos="9350"/>
            </w:tabs>
            <w:rPr>
              <w:rFonts w:asciiTheme="minorHAnsi" w:eastAsiaTheme="minorEastAsia" w:hAnsiTheme="minorHAnsi" w:cstheme="minorBidi"/>
              <w:noProof/>
              <w:color w:val="auto"/>
            </w:rPr>
          </w:pPr>
          <w:hyperlink w:anchor="_Toc473650386" w:history="1">
            <w:r w:rsidR="0041401E" w:rsidRPr="008C0F2F">
              <w:rPr>
                <w:rStyle w:val="Hyperlink"/>
                <w:b/>
                <w:noProof/>
              </w:rPr>
              <w:t>3.12 Gets a delivery receipt from Warehouse Keeper</w:t>
            </w:r>
            <w:r w:rsidR="0041401E">
              <w:rPr>
                <w:noProof/>
                <w:webHidden/>
              </w:rPr>
              <w:tab/>
            </w:r>
            <w:r w:rsidR="0041401E">
              <w:rPr>
                <w:noProof/>
                <w:webHidden/>
              </w:rPr>
              <w:fldChar w:fldCharType="begin"/>
            </w:r>
            <w:r w:rsidR="0041401E">
              <w:rPr>
                <w:noProof/>
                <w:webHidden/>
              </w:rPr>
              <w:instrText xml:space="preserve"> PAGEREF _Toc473650386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17C5DA35" w14:textId="77777777" w:rsidR="0041401E" w:rsidRDefault="008B1FC4">
          <w:pPr>
            <w:pStyle w:val="TOC2"/>
            <w:tabs>
              <w:tab w:val="right" w:leader="dot" w:pos="9350"/>
            </w:tabs>
            <w:rPr>
              <w:rFonts w:asciiTheme="minorHAnsi" w:eastAsiaTheme="minorEastAsia" w:hAnsiTheme="minorHAnsi" w:cstheme="minorBidi"/>
              <w:noProof/>
              <w:color w:val="auto"/>
            </w:rPr>
          </w:pPr>
          <w:hyperlink w:anchor="_Toc473650387" w:history="1">
            <w:r w:rsidR="0041401E" w:rsidRPr="008C0F2F">
              <w:rPr>
                <w:rStyle w:val="Hyperlink"/>
                <w:b/>
                <w:noProof/>
              </w:rPr>
              <w:t>3.13 Reports</w:t>
            </w:r>
            <w:r w:rsidR="0041401E">
              <w:rPr>
                <w:noProof/>
                <w:webHidden/>
              </w:rPr>
              <w:tab/>
            </w:r>
            <w:r w:rsidR="0041401E">
              <w:rPr>
                <w:noProof/>
                <w:webHidden/>
              </w:rPr>
              <w:fldChar w:fldCharType="begin"/>
            </w:r>
            <w:r w:rsidR="0041401E">
              <w:rPr>
                <w:noProof/>
                <w:webHidden/>
              </w:rPr>
              <w:instrText xml:space="preserve"> PAGEREF _Toc473650387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1C50EAAA" w14:textId="77777777" w:rsidR="0041401E" w:rsidRDefault="008B1FC4">
          <w:pPr>
            <w:pStyle w:val="TOC2"/>
            <w:tabs>
              <w:tab w:val="right" w:leader="dot" w:pos="9350"/>
            </w:tabs>
            <w:rPr>
              <w:rFonts w:asciiTheme="minorHAnsi" w:eastAsiaTheme="minorEastAsia" w:hAnsiTheme="minorHAnsi" w:cstheme="minorBidi"/>
              <w:noProof/>
              <w:color w:val="auto"/>
            </w:rPr>
          </w:pPr>
          <w:hyperlink w:anchor="_Toc473650388" w:history="1">
            <w:r w:rsidR="0041401E" w:rsidRPr="008C0F2F">
              <w:rPr>
                <w:rStyle w:val="Hyperlink"/>
                <w:b/>
                <w:noProof/>
              </w:rPr>
              <w:t>3.14 Sales Target</w:t>
            </w:r>
            <w:r w:rsidR="0041401E">
              <w:rPr>
                <w:noProof/>
                <w:webHidden/>
              </w:rPr>
              <w:tab/>
            </w:r>
            <w:r w:rsidR="0041401E">
              <w:rPr>
                <w:noProof/>
                <w:webHidden/>
              </w:rPr>
              <w:fldChar w:fldCharType="begin"/>
            </w:r>
            <w:r w:rsidR="0041401E">
              <w:rPr>
                <w:noProof/>
                <w:webHidden/>
              </w:rPr>
              <w:instrText xml:space="preserve"> PAGEREF _Toc473650388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67473334" w14:textId="77777777" w:rsidR="0041401E" w:rsidRDefault="008B1FC4">
          <w:pPr>
            <w:pStyle w:val="TOC2"/>
            <w:tabs>
              <w:tab w:val="right" w:leader="dot" w:pos="9350"/>
            </w:tabs>
            <w:rPr>
              <w:rFonts w:asciiTheme="minorHAnsi" w:eastAsiaTheme="minorEastAsia" w:hAnsiTheme="minorHAnsi" w:cstheme="minorBidi"/>
              <w:noProof/>
              <w:color w:val="auto"/>
            </w:rPr>
          </w:pPr>
          <w:hyperlink w:anchor="_Toc473650389" w:history="1">
            <w:r w:rsidR="0041401E" w:rsidRPr="008C0F2F">
              <w:rPr>
                <w:rStyle w:val="Hyperlink"/>
                <w:b/>
                <w:noProof/>
              </w:rPr>
              <w:t>3.15 Sales Discount</w:t>
            </w:r>
            <w:r w:rsidR="0041401E">
              <w:rPr>
                <w:noProof/>
                <w:webHidden/>
              </w:rPr>
              <w:tab/>
            </w:r>
            <w:r w:rsidR="0041401E">
              <w:rPr>
                <w:noProof/>
                <w:webHidden/>
              </w:rPr>
              <w:fldChar w:fldCharType="begin"/>
            </w:r>
            <w:r w:rsidR="0041401E">
              <w:rPr>
                <w:noProof/>
                <w:webHidden/>
              </w:rPr>
              <w:instrText xml:space="preserve"> PAGEREF _Toc473650389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31843B9E" w14:textId="77777777" w:rsidR="0041401E" w:rsidRDefault="008B1FC4">
          <w:pPr>
            <w:pStyle w:val="TOC2"/>
            <w:tabs>
              <w:tab w:val="right" w:leader="dot" w:pos="9350"/>
            </w:tabs>
            <w:rPr>
              <w:rFonts w:asciiTheme="minorHAnsi" w:eastAsiaTheme="minorEastAsia" w:hAnsiTheme="minorHAnsi" w:cstheme="minorBidi"/>
              <w:noProof/>
              <w:color w:val="auto"/>
            </w:rPr>
          </w:pPr>
          <w:hyperlink w:anchor="_Toc473650390" w:history="1">
            <w:r w:rsidR="0041401E" w:rsidRPr="008C0F2F">
              <w:rPr>
                <w:rStyle w:val="Hyperlink"/>
                <w:b/>
                <w:noProof/>
              </w:rPr>
              <w:t>3.16 The main external agents</w:t>
            </w:r>
            <w:r w:rsidR="0041401E">
              <w:rPr>
                <w:noProof/>
                <w:webHidden/>
              </w:rPr>
              <w:tab/>
            </w:r>
            <w:r w:rsidR="0041401E">
              <w:rPr>
                <w:noProof/>
                <w:webHidden/>
              </w:rPr>
              <w:fldChar w:fldCharType="begin"/>
            </w:r>
            <w:r w:rsidR="0041401E">
              <w:rPr>
                <w:noProof/>
                <w:webHidden/>
              </w:rPr>
              <w:instrText xml:space="preserve"> PAGEREF _Toc473650390 \h </w:instrText>
            </w:r>
            <w:r w:rsidR="0041401E">
              <w:rPr>
                <w:noProof/>
                <w:webHidden/>
              </w:rPr>
            </w:r>
            <w:r w:rsidR="0041401E">
              <w:rPr>
                <w:noProof/>
                <w:webHidden/>
              </w:rPr>
              <w:fldChar w:fldCharType="separate"/>
            </w:r>
            <w:r w:rsidR="0041401E">
              <w:rPr>
                <w:noProof/>
                <w:webHidden/>
              </w:rPr>
              <w:t>13</w:t>
            </w:r>
            <w:r w:rsidR="0041401E">
              <w:rPr>
                <w:noProof/>
                <w:webHidden/>
              </w:rPr>
              <w:fldChar w:fldCharType="end"/>
            </w:r>
          </w:hyperlink>
        </w:p>
        <w:p w14:paraId="38EFDB30" w14:textId="77777777" w:rsidR="0041401E" w:rsidRDefault="008B1FC4">
          <w:pPr>
            <w:pStyle w:val="TOC1"/>
            <w:tabs>
              <w:tab w:val="right" w:leader="dot" w:pos="9350"/>
            </w:tabs>
            <w:rPr>
              <w:rFonts w:asciiTheme="minorHAnsi" w:eastAsiaTheme="minorEastAsia" w:hAnsiTheme="minorHAnsi" w:cstheme="minorBidi"/>
              <w:noProof/>
              <w:color w:val="auto"/>
            </w:rPr>
          </w:pPr>
          <w:hyperlink w:anchor="_Toc473650391" w:history="1">
            <w:r w:rsidR="0041401E" w:rsidRPr="008C0F2F">
              <w:rPr>
                <w:rStyle w:val="Hyperlink"/>
                <w:b/>
                <w:noProof/>
              </w:rPr>
              <w:t>4. To be Determined</w:t>
            </w:r>
            <w:r w:rsidR="0041401E">
              <w:rPr>
                <w:noProof/>
                <w:webHidden/>
              </w:rPr>
              <w:tab/>
            </w:r>
            <w:r w:rsidR="0041401E">
              <w:rPr>
                <w:noProof/>
                <w:webHidden/>
              </w:rPr>
              <w:fldChar w:fldCharType="begin"/>
            </w:r>
            <w:r w:rsidR="0041401E">
              <w:rPr>
                <w:noProof/>
                <w:webHidden/>
              </w:rPr>
              <w:instrText xml:space="preserve"> PAGEREF _Toc473650391 \h </w:instrText>
            </w:r>
            <w:r w:rsidR="0041401E">
              <w:rPr>
                <w:noProof/>
                <w:webHidden/>
              </w:rPr>
            </w:r>
            <w:r w:rsidR="0041401E">
              <w:rPr>
                <w:noProof/>
                <w:webHidden/>
              </w:rPr>
              <w:fldChar w:fldCharType="separate"/>
            </w:r>
            <w:r w:rsidR="0041401E">
              <w:rPr>
                <w:noProof/>
                <w:webHidden/>
              </w:rPr>
              <w:t>15</w:t>
            </w:r>
            <w:r w:rsidR="0041401E">
              <w:rPr>
                <w:noProof/>
                <w:webHidden/>
              </w:rPr>
              <w:fldChar w:fldCharType="end"/>
            </w:r>
          </w:hyperlink>
        </w:p>
        <w:p w14:paraId="12C61786" w14:textId="77777777" w:rsidR="001B049A" w:rsidRDefault="001B049A">
          <w:r>
            <w:rPr>
              <w:b/>
              <w:bCs/>
              <w:noProof/>
            </w:rPr>
            <w:fldChar w:fldCharType="end"/>
          </w:r>
        </w:p>
      </w:sdtContent>
    </w:sdt>
    <w:p w14:paraId="54812D7F" w14:textId="77777777" w:rsidR="001B049A" w:rsidRDefault="001B049A"/>
    <w:p w14:paraId="7ABB355A" w14:textId="77777777" w:rsidR="001B049A" w:rsidRDefault="001B049A"/>
    <w:p w14:paraId="7AFAC430" w14:textId="77777777" w:rsidR="001B049A" w:rsidRDefault="001B049A"/>
    <w:p w14:paraId="01456771" w14:textId="77777777" w:rsidR="001B049A" w:rsidRDefault="001B049A"/>
    <w:p w14:paraId="0AF9F0F6" w14:textId="77777777" w:rsidR="001B049A" w:rsidRDefault="001B049A"/>
    <w:p w14:paraId="319DC44A" w14:textId="77777777" w:rsidR="001B049A" w:rsidRDefault="001B049A"/>
    <w:p w14:paraId="0C802A32" w14:textId="77777777" w:rsidR="001B049A" w:rsidRPr="00AA1E12" w:rsidRDefault="001B049A" w:rsidP="001B049A">
      <w:pPr>
        <w:pStyle w:val="Heading1"/>
        <w:numPr>
          <w:ilvl w:val="0"/>
          <w:numId w:val="3"/>
        </w:numPr>
        <w:rPr>
          <w:b/>
        </w:rPr>
      </w:pPr>
      <w:bookmarkStart w:id="6" w:name="_Toc471908382"/>
      <w:bookmarkStart w:id="7" w:name="_Toc473650368"/>
      <w:r w:rsidRPr="00AA1E12">
        <w:rPr>
          <w:b/>
        </w:rPr>
        <w:t>Introduction</w:t>
      </w:r>
      <w:bookmarkEnd w:id="6"/>
      <w:bookmarkEnd w:id="7"/>
    </w:p>
    <w:p w14:paraId="2BDF7571" w14:textId="77777777" w:rsidR="001B049A" w:rsidRPr="00AA1E12" w:rsidRDefault="001B049A" w:rsidP="001B049A">
      <w:pPr>
        <w:pStyle w:val="Heading1"/>
        <w:rPr>
          <w:b/>
        </w:rPr>
      </w:pPr>
      <w:bookmarkStart w:id="8" w:name="_Toc471908383"/>
      <w:bookmarkStart w:id="9" w:name="_Toc473650369"/>
      <w:r w:rsidRPr="00AA1E12">
        <w:rPr>
          <w:b/>
        </w:rPr>
        <w:t xml:space="preserve">1.1 </w:t>
      </w:r>
      <w:r>
        <w:rPr>
          <w:b/>
        </w:rPr>
        <w:t xml:space="preserve">   Purpose of CRS</w:t>
      </w:r>
      <w:bookmarkEnd w:id="8"/>
      <w:bookmarkEnd w:id="9"/>
      <w:r w:rsidRPr="00AA1E12">
        <w:rPr>
          <w:b/>
        </w:rPr>
        <w:t xml:space="preserve"> </w:t>
      </w:r>
    </w:p>
    <w:p w14:paraId="36A92926" w14:textId="77777777" w:rsidR="00FF36E7" w:rsidRPr="00FF36E7" w:rsidRDefault="001B049A" w:rsidP="00FF36E7">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14:paraId="129C5A05" w14:textId="77777777" w:rsidR="001B049A" w:rsidRDefault="00FF36E7" w:rsidP="00FF36E7">
      <w:pPr>
        <w:pStyle w:val="Heading1"/>
        <w:numPr>
          <w:ilvl w:val="0"/>
          <w:numId w:val="3"/>
        </w:numPr>
        <w:rPr>
          <w:b/>
        </w:rPr>
      </w:pPr>
      <w:bookmarkStart w:id="10" w:name="_Toc473650370"/>
      <w:r w:rsidRPr="00FF36E7">
        <w:rPr>
          <w:b/>
        </w:rPr>
        <w:t>Sales Module Overview</w:t>
      </w:r>
      <w:bookmarkEnd w:id="10"/>
    </w:p>
    <w:p w14:paraId="133622AC" w14:textId="77777777" w:rsidR="00FF36E7" w:rsidRPr="00FF36E7" w:rsidRDefault="00FF36E7" w:rsidP="00C704D8">
      <w:pPr>
        <w:jc w:val="both"/>
        <w:rPr>
          <w:rFonts w:ascii="Times New Roman" w:hAnsi="Times New Roman" w:cs="Times New Roman"/>
          <w:sz w:val="24"/>
          <w:szCs w:val="24"/>
        </w:rPr>
      </w:pPr>
      <w:r w:rsidRPr="00FF36E7">
        <w:rPr>
          <w:rFonts w:ascii="Times New Roman" w:hAnsi="Times New Roman" w:cs="Times New Roman"/>
          <w:sz w:val="24"/>
          <w:szCs w:val="24"/>
        </w:rPr>
        <w:t>In the context of growing market competition, organizations are focusing more on closer partnership across supply chain. Increasing effi</w:t>
      </w:r>
      <w:r w:rsidR="00DF1731">
        <w:rPr>
          <w:rFonts w:ascii="Times New Roman" w:hAnsi="Times New Roman" w:cs="Times New Roman"/>
          <w:sz w:val="24"/>
          <w:szCs w:val="24"/>
        </w:rPr>
        <w:t>ciency in sales</w:t>
      </w:r>
      <w:r w:rsidRPr="00FF36E7">
        <w:rPr>
          <w:rFonts w:ascii="Times New Roman" w:hAnsi="Times New Roman" w:cs="Times New Roman"/>
          <w:sz w:val="24"/>
          <w:szCs w:val="24"/>
        </w:rPr>
        <w:t xml:space="preserve"> process facilitates an organization to maintain its competitive edge. Best practice processes, embedded in an ERP package, are an enabler in this direction.</w:t>
      </w:r>
    </w:p>
    <w:p w14:paraId="1EDCE472" w14:textId="77777777" w:rsidR="004F3200" w:rsidRDefault="00FF36E7" w:rsidP="00C704D8">
      <w:pPr>
        <w:jc w:val="both"/>
        <w:rPr>
          <w:rFonts w:ascii="Times New Roman" w:hAnsi="Times New Roman" w:cs="Times New Roman"/>
          <w:sz w:val="24"/>
          <w:szCs w:val="24"/>
        </w:rPr>
      </w:pPr>
      <w:r w:rsidRPr="00FF36E7">
        <w:rPr>
          <w:rFonts w:ascii="Times New Roman" w:hAnsi="Times New Roman" w:cs="Times New Roman"/>
          <w:sz w:val="24"/>
          <w:szCs w:val="24"/>
        </w:rPr>
        <w:t>The important components of sales modules:</w:t>
      </w:r>
    </w:p>
    <w:p w14:paraId="2EB09B68" w14:textId="77777777" w:rsidR="0074788D" w:rsidRDefault="004D4A4B" w:rsidP="0074788D">
      <w:pPr>
        <w:jc w:val="center"/>
        <w:rPr>
          <w:rFonts w:ascii="Times New Roman" w:hAnsi="Times New Roman" w:cs="Times New Roman"/>
          <w:b/>
          <w:sz w:val="24"/>
          <w:szCs w:val="24"/>
        </w:rPr>
      </w:pPr>
      <w:r w:rsidRPr="004D4A4B">
        <w:rPr>
          <w:rFonts w:ascii="Times New Roman" w:hAnsi="Times New Roman" w:cs="Times New Roman"/>
          <w:noProof/>
          <w:sz w:val="24"/>
          <w:szCs w:val="24"/>
        </w:rPr>
        <w:drawing>
          <wp:inline distT="0" distB="0" distL="0" distR="0" wp14:anchorId="218354B3" wp14:editId="182C85ED">
            <wp:extent cx="5942330" cy="4076700"/>
            <wp:effectExtent l="0" t="0" r="1270" b="0"/>
            <wp:docPr id="6" name="Picture 6" descr="C:\Users\nahar.kamrun\Desktop\Sales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har.kamrun\Desktop\Sales Syste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5264" cy="4078713"/>
                    </a:xfrm>
                    <a:prstGeom prst="rect">
                      <a:avLst/>
                    </a:prstGeom>
                    <a:noFill/>
                    <a:ln>
                      <a:noFill/>
                    </a:ln>
                  </pic:spPr>
                </pic:pic>
              </a:graphicData>
            </a:graphic>
          </wp:inline>
        </w:drawing>
      </w:r>
    </w:p>
    <w:p w14:paraId="69EF15AB" w14:textId="233F2921" w:rsidR="004F3200" w:rsidRDefault="004F3200" w:rsidP="00145040">
      <w:pPr>
        <w:jc w:val="center"/>
        <w:rPr>
          <w:rFonts w:ascii="Times New Roman" w:hAnsi="Times New Roman" w:cs="Times New Roman"/>
          <w:sz w:val="24"/>
          <w:szCs w:val="24"/>
        </w:rPr>
      </w:pPr>
      <w:r w:rsidRPr="004F3200">
        <w:rPr>
          <w:rFonts w:ascii="Times New Roman" w:hAnsi="Times New Roman" w:cs="Times New Roman"/>
          <w:b/>
          <w:sz w:val="24"/>
          <w:szCs w:val="24"/>
        </w:rPr>
        <w:t>Fig:</w:t>
      </w:r>
      <w:r w:rsidR="00DE6D13">
        <w:rPr>
          <w:rFonts w:ascii="Times New Roman" w:hAnsi="Times New Roman" w:cs="Times New Roman"/>
          <w:sz w:val="24"/>
          <w:szCs w:val="24"/>
        </w:rPr>
        <w:t xml:space="preserve"> Sales Management System</w:t>
      </w:r>
    </w:p>
    <w:p w14:paraId="141F1DA9" w14:textId="77777777" w:rsidR="004F3200" w:rsidRPr="00FF36E7" w:rsidRDefault="004F3200" w:rsidP="004F3200">
      <w:pPr>
        <w:ind w:left="720"/>
        <w:rPr>
          <w:rFonts w:ascii="Times New Roman" w:hAnsi="Times New Roman" w:cs="Times New Roman"/>
          <w:sz w:val="24"/>
          <w:szCs w:val="24"/>
        </w:rPr>
      </w:pPr>
    </w:p>
    <w:p w14:paraId="08C19C63" w14:textId="77777777" w:rsidR="00FF36E7" w:rsidRPr="00FF36E7" w:rsidRDefault="00FF36E7" w:rsidP="00C704D8">
      <w:pPr>
        <w:jc w:val="both"/>
        <w:rPr>
          <w:rFonts w:ascii="Times New Roman" w:hAnsi="Times New Roman" w:cs="Times New Roman"/>
          <w:sz w:val="24"/>
          <w:szCs w:val="24"/>
        </w:rPr>
      </w:pPr>
      <w:r w:rsidRPr="00FF36E7">
        <w:rPr>
          <w:rFonts w:ascii="Times New Roman" w:hAnsi="Times New Roman" w:cs="Times New Roman"/>
          <w:b/>
          <w:bCs/>
          <w:sz w:val="24"/>
          <w:szCs w:val="24"/>
        </w:rPr>
        <w:lastRenderedPageBreak/>
        <w:t>Integration with other modules:</w:t>
      </w:r>
      <w:r w:rsidRPr="00FF36E7">
        <w:rPr>
          <w:rFonts w:ascii="Times New Roman" w:hAnsi="Times New Roman" w:cs="Times New Roman"/>
          <w:sz w:val="24"/>
          <w:szCs w:val="24"/>
        </w:rPr>
        <w:t> Sales module is a highly integrated execution module. It draws most of its input from the following modules:</w:t>
      </w:r>
    </w:p>
    <w:p w14:paraId="06993A17" w14:textId="77777777"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Inventory module for verifying available and projected stock.</w:t>
      </w:r>
    </w:p>
    <w:p w14:paraId="3F5639B4" w14:textId="77777777"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Production module for production schedules and lead time of delivery.</w:t>
      </w:r>
    </w:p>
    <w:p w14:paraId="69F094D1" w14:textId="77777777"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Purchasing module for generation of direct delivery purchase order.</w:t>
      </w:r>
    </w:p>
    <w:p w14:paraId="4D89FB61" w14:textId="77777777"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Accounts receivable module where sales invoices are recorded.</w:t>
      </w:r>
    </w:p>
    <w:p w14:paraId="417D8FD4" w14:textId="77777777" w:rsidR="00FF36E7" w:rsidRPr="00FF36E7" w:rsidRDefault="00FF36E7" w:rsidP="00C704D8">
      <w:pPr>
        <w:numPr>
          <w:ilvl w:val="0"/>
          <w:numId w:val="8"/>
        </w:numPr>
        <w:jc w:val="both"/>
        <w:rPr>
          <w:rFonts w:ascii="Times New Roman" w:hAnsi="Times New Roman" w:cs="Times New Roman"/>
          <w:sz w:val="24"/>
          <w:szCs w:val="24"/>
        </w:rPr>
      </w:pPr>
      <w:r w:rsidRPr="00FF36E7">
        <w:rPr>
          <w:rFonts w:ascii="Times New Roman" w:hAnsi="Times New Roman" w:cs="Times New Roman"/>
          <w:sz w:val="24"/>
          <w:szCs w:val="24"/>
        </w:rPr>
        <w:t>Distribution requirement planning under planning module for just in time delivery and supplying to channels partners.</w:t>
      </w:r>
    </w:p>
    <w:p w14:paraId="09039ED2" w14:textId="77777777" w:rsidR="00C92B6E" w:rsidRPr="00C92B6E" w:rsidRDefault="00911F56" w:rsidP="00C92B6E">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 xml:space="preserve">Why Organization needs </w:t>
      </w:r>
      <w:r w:rsidR="00E0636F">
        <w:rPr>
          <w:rFonts w:ascii="Times New Roman" w:hAnsi="Times New Roman" w:cs="Times New Roman"/>
          <w:b/>
          <w:color w:val="auto"/>
          <w:sz w:val="24"/>
          <w:szCs w:val="24"/>
          <w:u w:val="single"/>
        </w:rPr>
        <w:t>Sales Module</w:t>
      </w:r>
    </w:p>
    <w:p w14:paraId="6AF099DB" w14:textId="77777777" w:rsidR="001C5021" w:rsidRPr="00111E31" w:rsidRDefault="001C5021" w:rsidP="008C5CEB">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Expand sales channels through integration with E-commerce module</w:t>
      </w:r>
      <w:r w:rsidR="00E57C6F">
        <w:rPr>
          <w:rFonts w:ascii="Times New Roman" w:eastAsia="Times New Roman" w:hAnsi="Times New Roman" w:cs="Times New Roman"/>
          <w:color w:val="auto"/>
          <w:sz w:val="24"/>
          <w:szCs w:val="24"/>
        </w:rPr>
        <w:t>.</w:t>
      </w:r>
    </w:p>
    <w:p w14:paraId="2B4B4FE9" w14:textId="77777777" w:rsidR="001C5021" w:rsidRPr="00111E31" w:rsidRDefault="001C5021" w:rsidP="008C5CEB">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Increase sales volume by improving sales channels</w:t>
      </w:r>
      <w:r w:rsidR="00E57C6F">
        <w:rPr>
          <w:rFonts w:ascii="Times New Roman" w:eastAsia="Times New Roman" w:hAnsi="Times New Roman" w:cs="Times New Roman"/>
          <w:color w:val="auto"/>
          <w:sz w:val="24"/>
          <w:szCs w:val="24"/>
        </w:rPr>
        <w:t>.</w:t>
      </w:r>
    </w:p>
    <w:p w14:paraId="0345601C" w14:textId="77777777" w:rsidR="001C5021" w:rsidRPr="00111E31" w:rsidRDefault="001C5021" w:rsidP="008C5CEB">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Improve communication with current customers based on trade history</w:t>
      </w:r>
      <w:r w:rsidR="00E57C6F">
        <w:rPr>
          <w:rFonts w:ascii="Times New Roman" w:eastAsia="Times New Roman" w:hAnsi="Times New Roman" w:cs="Times New Roman"/>
          <w:color w:val="auto"/>
          <w:sz w:val="24"/>
          <w:szCs w:val="24"/>
        </w:rPr>
        <w:t>.</w:t>
      </w:r>
    </w:p>
    <w:p w14:paraId="1784CA12" w14:textId="77777777" w:rsidR="001C5021" w:rsidRPr="00111E31" w:rsidRDefault="001C5021" w:rsidP="008C5CEB">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Evaluate at any time sales</w:t>
      </w:r>
      <w:r w:rsidR="00E0636F" w:rsidRPr="00111E31">
        <w:rPr>
          <w:rFonts w:ascii="Times New Roman" w:eastAsia="Times New Roman" w:hAnsi="Times New Roman" w:cs="Times New Roman"/>
          <w:color w:val="auto"/>
          <w:sz w:val="24"/>
          <w:szCs w:val="24"/>
        </w:rPr>
        <w:t xml:space="preserve"> agents by integrating data.</w:t>
      </w:r>
    </w:p>
    <w:p w14:paraId="5C48DB59" w14:textId="77777777" w:rsidR="004A5F71" w:rsidRPr="00111E31" w:rsidRDefault="004A5F71" w:rsidP="008C5CEB">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Detailed organization of the sales process on sales areas, divisions</w:t>
      </w:r>
      <w:r w:rsidR="00E57C6F">
        <w:rPr>
          <w:rFonts w:ascii="Times New Roman" w:eastAsia="Times New Roman" w:hAnsi="Times New Roman" w:cs="Times New Roman"/>
          <w:color w:val="auto"/>
          <w:sz w:val="24"/>
          <w:szCs w:val="24"/>
        </w:rPr>
        <w:t>.</w:t>
      </w:r>
    </w:p>
    <w:p w14:paraId="7213C8C2" w14:textId="77777777" w:rsidR="004A5F71" w:rsidRDefault="004A5F71" w:rsidP="008C5CEB">
      <w:pPr>
        <w:numPr>
          <w:ilvl w:val="0"/>
          <w:numId w:val="13"/>
        </w:numPr>
        <w:shd w:val="clear" w:color="auto" w:fill="FFFFFF"/>
        <w:spacing w:before="100" w:beforeAutospacing="1" w:after="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Fast registration of entire flow of specific documents</w:t>
      </w:r>
      <w:r w:rsidR="00E57C6F">
        <w:rPr>
          <w:rFonts w:ascii="Times New Roman" w:eastAsia="Times New Roman" w:hAnsi="Times New Roman" w:cs="Times New Roman"/>
          <w:color w:val="auto"/>
          <w:sz w:val="24"/>
          <w:szCs w:val="24"/>
        </w:rPr>
        <w:t>.</w:t>
      </w:r>
    </w:p>
    <w:p w14:paraId="14D4BA15" w14:textId="675001F4" w:rsidR="006E3B7D" w:rsidRPr="00B63EAC" w:rsidRDefault="006E3B7D" w:rsidP="008C5CEB">
      <w:pPr>
        <w:pStyle w:val="ListParagraph"/>
        <w:numPr>
          <w:ilvl w:val="0"/>
          <w:numId w:val="1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all Customers is collected and maintained </w:t>
      </w:r>
      <w:r w:rsidR="00B63EAC" w:rsidRPr="00B63EAC">
        <w:rPr>
          <w:rFonts w:ascii="Times New Roman" w:hAnsi="Times New Roman" w:cs="Times New Roman"/>
          <w:color w:val="auto"/>
          <w:sz w:val="24"/>
          <w:szCs w:val="24"/>
        </w:rPr>
        <w:t>using Sales</w:t>
      </w:r>
      <w:r w:rsidRPr="00B63EAC">
        <w:rPr>
          <w:rFonts w:ascii="Times New Roman" w:hAnsi="Times New Roman" w:cs="Times New Roman"/>
          <w:color w:val="auto"/>
          <w:sz w:val="24"/>
          <w:szCs w:val="24"/>
        </w:rPr>
        <w:t xml:space="preserve"> Management System. Based on this information, the Director can easily contact with the Customer directly.  </w:t>
      </w:r>
    </w:p>
    <w:p w14:paraId="3FF363D6" w14:textId="77777777" w:rsidR="006E3B7D" w:rsidRPr="00B63EAC" w:rsidRDefault="006E3B7D" w:rsidP="008C5CEB">
      <w:pPr>
        <w:pStyle w:val="ListParagraph"/>
        <w:numPr>
          <w:ilvl w:val="0"/>
          <w:numId w:val="1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all delivery products with sell price is collected. Based on this information, the Director can see which product is more popular, which product has good profit, and which product should import continuously. Besides, the Director also can check the buy of the Customers to decide the gift in every festival.  </w:t>
      </w:r>
    </w:p>
    <w:p w14:paraId="7749E906" w14:textId="77777777" w:rsidR="006E3B7D" w:rsidRPr="00B63EAC" w:rsidRDefault="006E3B7D" w:rsidP="008C5CEB">
      <w:pPr>
        <w:pStyle w:val="ListParagraph"/>
        <w:numPr>
          <w:ilvl w:val="0"/>
          <w:numId w:val="1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the returned products and feedback is collected for checking the product quality of the manufacturers.   </w:t>
      </w:r>
    </w:p>
    <w:p w14:paraId="697D74AD" w14:textId="77777777" w:rsidR="006E3B7D" w:rsidRPr="00B63EAC" w:rsidRDefault="006E3B7D" w:rsidP="008C5CEB">
      <w:pPr>
        <w:pStyle w:val="ListParagraph"/>
        <w:numPr>
          <w:ilvl w:val="0"/>
          <w:numId w:val="1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delivery and payment are needed for accounting system. Based on this information, the Accountant can inspect or audit the company’s financial record. On the other hand, the director can check how big the debt of the Customer is or how often the Customer receives the delivery or makes payment.  </w:t>
      </w:r>
    </w:p>
    <w:p w14:paraId="0CF20776" w14:textId="77777777" w:rsidR="006E3B7D" w:rsidRPr="00B63EAC" w:rsidRDefault="006E3B7D" w:rsidP="008C5CEB">
      <w:pPr>
        <w:pStyle w:val="ListParagraph"/>
        <w:numPr>
          <w:ilvl w:val="0"/>
          <w:numId w:val="13"/>
        </w:numPr>
        <w:jc w:val="both"/>
        <w:rPr>
          <w:rFonts w:ascii="Times New Roman" w:hAnsi="Times New Roman" w:cs="Times New Roman"/>
          <w:color w:val="auto"/>
          <w:sz w:val="24"/>
          <w:szCs w:val="24"/>
        </w:rPr>
      </w:pPr>
      <w:r w:rsidRPr="00B63EAC">
        <w:rPr>
          <w:rFonts w:ascii="Times New Roman" w:hAnsi="Times New Roman" w:cs="Times New Roman"/>
          <w:color w:val="auto"/>
          <w:sz w:val="24"/>
          <w:szCs w:val="24"/>
        </w:rPr>
        <w:t xml:space="preserve">Information about the contract is needed for the Director to let the Salesman to follow the delivery and the payment of the Customer.   </w:t>
      </w:r>
    </w:p>
    <w:p w14:paraId="1B728E95" w14:textId="77777777" w:rsidR="006E3B7D" w:rsidRPr="00B63EAC" w:rsidRDefault="006E3B7D" w:rsidP="008C5CEB">
      <w:pPr>
        <w:shd w:val="clear" w:color="auto" w:fill="FFFFFF"/>
        <w:spacing w:before="100" w:beforeAutospacing="1" w:after="60"/>
        <w:ind w:left="360"/>
        <w:jc w:val="both"/>
        <w:rPr>
          <w:rFonts w:ascii="Times New Roman" w:eastAsia="Times New Roman" w:hAnsi="Times New Roman" w:cs="Times New Roman"/>
          <w:color w:val="auto"/>
          <w:sz w:val="24"/>
          <w:szCs w:val="24"/>
        </w:rPr>
      </w:pPr>
    </w:p>
    <w:p w14:paraId="7C09BC19" w14:textId="04399636" w:rsidR="00C704D8" w:rsidRDefault="00EA763B" w:rsidP="00F86589">
      <w:pPr>
        <w:jc w:val="center"/>
        <w:rPr>
          <w:rFonts w:ascii="Times New Roman" w:hAnsi="Times New Roman" w:cs="Times New Roman"/>
          <w:sz w:val="24"/>
          <w:szCs w:val="24"/>
        </w:rPr>
      </w:pPr>
      <w:r w:rsidRPr="00EA763B">
        <w:rPr>
          <w:rFonts w:ascii="Times New Roman" w:hAnsi="Times New Roman" w:cs="Times New Roman"/>
          <w:noProof/>
          <w:sz w:val="24"/>
          <w:szCs w:val="24"/>
        </w:rPr>
        <w:lastRenderedPageBreak/>
        <w:drawing>
          <wp:inline distT="0" distB="0" distL="0" distR="0" wp14:anchorId="74D1391F" wp14:editId="5FD89D01">
            <wp:extent cx="5743575" cy="3781425"/>
            <wp:effectExtent l="0" t="0" r="9525" b="9525"/>
            <wp:docPr id="1" name="Picture 1" descr="C:\Users\nahar.kamrun\Desktop\Sales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har.kamrun\Desktop\Sales Syste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896" cy="3781636"/>
                    </a:xfrm>
                    <a:prstGeom prst="rect">
                      <a:avLst/>
                    </a:prstGeom>
                    <a:noFill/>
                    <a:ln>
                      <a:noFill/>
                    </a:ln>
                  </pic:spPr>
                </pic:pic>
              </a:graphicData>
            </a:graphic>
          </wp:inline>
        </w:drawing>
      </w:r>
    </w:p>
    <w:p w14:paraId="1C821494" w14:textId="42C0A44D" w:rsidR="00FF36E7" w:rsidRDefault="000D3E8D" w:rsidP="0074788D">
      <w:pPr>
        <w:jc w:val="center"/>
        <w:rPr>
          <w:rFonts w:ascii="Times New Roman" w:hAnsi="Times New Roman" w:cs="Times New Roman"/>
          <w:sz w:val="24"/>
          <w:szCs w:val="24"/>
        </w:rPr>
      </w:pPr>
      <w:r w:rsidRPr="000D3E8D">
        <w:rPr>
          <w:rFonts w:ascii="Times New Roman" w:hAnsi="Times New Roman" w:cs="Times New Roman"/>
          <w:b/>
          <w:sz w:val="24"/>
          <w:szCs w:val="24"/>
        </w:rPr>
        <w:t xml:space="preserve"> Fig:</w:t>
      </w:r>
      <w:r w:rsidR="00B63EAC">
        <w:rPr>
          <w:rFonts w:ascii="Times New Roman" w:hAnsi="Times New Roman" w:cs="Times New Roman"/>
          <w:sz w:val="24"/>
          <w:szCs w:val="24"/>
        </w:rPr>
        <w:t xml:space="preserve"> Sales Management Component</w:t>
      </w:r>
    </w:p>
    <w:p w14:paraId="455C313B" w14:textId="77777777" w:rsidR="000D3E8D" w:rsidRDefault="000D3E8D" w:rsidP="000D3E8D">
      <w:pPr>
        <w:tabs>
          <w:tab w:val="left" w:pos="2265"/>
        </w:tabs>
        <w:rPr>
          <w:rFonts w:ascii="Times New Roman" w:hAnsi="Times New Roman" w:cs="Times New Roman"/>
          <w:sz w:val="24"/>
          <w:szCs w:val="24"/>
        </w:rPr>
      </w:pPr>
    </w:p>
    <w:p w14:paraId="7CD97880" w14:textId="77777777" w:rsidR="001A3A43" w:rsidRDefault="001A3A43" w:rsidP="00B63EAC">
      <w:pPr>
        <w:pStyle w:val="Heading1"/>
        <w:numPr>
          <w:ilvl w:val="0"/>
          <w:numId w:val="3"/>
        </w:numPr>
        <w:tabs>
          <w:tab w:val="left" w:pos="90"/>
          <w:tab w:val="left" w:pos="360"/>
        </w:tabs>
        <w:ind w:left="0" w:hanging="360"/>
        <w:rPr>
          <w:b/>
        </w:rPr>
      </w:pPr>
      <w:bookmarkStart w:id="11" w:name="_Toc473650371"/>
      <w:r w:rsidRPr="001A3A43">
        <w:rPr>
          <w:b/>
        </w:rPr>
        <w:t>Features of Sales Modules</w:t>
      </w:r>
      <w:bookmarkEnd w:id="11"/>
    </w:p>
    <w:p w14:paraId="3DF0BF0F" w14:textId="0D084E87" w:rsidR="00FC1C9E" w:rsidRDefault="001A3A43" w:rsidP="00C704D8">
      <w:pPr>
        <w:jc w:val="both"/>
        <w:rPr>
          <w:rFonts w:ascii="Times New Roman" w:hAnsi="Times New Roman" w:cs="Times New Roman"/>
          <w:sz w:val="24"/>
          <w:szCs w:val="24"/>
        </w:rPr>
      </w:pPr>
      <w:r w:rsidRPr="00111E31">
        <w:rPr>
          <w:rFonts w:ascii="Times New Roman" w:hAnsi="Times New Roman" w:cs="Times New Roman"/>
          <w:sz w:val="24"/>
          <w:szCs w:val="24"/>
        </w:rPr>
        <w:t xml:space="preserve">This module will help </w:t>
      </w:r>
      <w:proofErr w:type="spellStart"/>
      <w:r w:rsidRPr="00111E31">
        <w:rPr>
          <w:rFonts w:ascii="Times New Roman" w:hAnsi="Times New Roman" w:cs="Times New Roman"/>
          <w:sz w:val="24"/>
          <w:szCs w:val="24"/>
        </w:rPr>
        <w:t>Samuda</w:t>
      </w:r>
      <w:proofErr w:type="spellEnd"/>
      <w:r w:rsidRPr="00111E31">
        <w:rPr>
          <w:rFonts w:ascii="Times New Roman" w:hAnsi="Times New Roman" w:cs="Times New Roman"/>
          <w:sz w:val="24"/>
          <w:szCs w:val="24"/>
        </w:rPr>
        <w:t xml:space="preserve"> to manages its sales process very efficiently and give full feature list to customize according to business needs. Following are the feat</w:t>
      </w:r>
      <w:r w:rsidR="00B63EAC">
        <w:rPr>
          <w:rFonts w:ascii="Times New Roman" w:hAnsi="Times New Roman" w:cs="Times New Roman"/>
          <w:sz w:val="24"/>
          <w:szCs w:val="24"/>
        </w:rPr>
        <w:t>ure description of Sales Module.</w:t>
      </w:r>
    </w:p>
    <w:p w14:paraId="57DE8654" w14:textId="77777777" w:rsidR="00FC1C9E" w:rsidRDefault="00FC1C9E" w:rsidP="001A3A43">
      <w:pPr>
        <w:rPr>
          <w:rFonts w:ascii="Times New Roman" w:hAnsi="Times New Roman" w:cs="Times New Roman"/>
          <w:sz w:val="24"/>
          <w:szCs w:val="24"/>
        </w:rPr>
      </w:pPr>
    </w:p>
    <w:p w14:paraId="09FCC18E" w14:textId="00E8825F" w:rsidR="001A3A43" w:rsidRPr="00911F56" w:rsidRDefault="00FC1C9E" w:rsidP="00C704D8">
      <w:pPr>
        <w:pStyle w:val="Heading2"/>
        <w:ind w:hanging="450"/>
        <w:jc w:val="both"/>
        <w:rPr>
          <w:b/>
        </w:rPr>
      </w:pPr>
      <w:bookmarkStart w:id="12" w:name="_Toc473650372"/>
      <w:r>
        <w:rPr>
          <w:b/>
        </w:rPr>
        <w:t>3.</w:t>
      </w:r>
      <w:r w:rsidR="00AD2575">
        <w:rPr>
          <w:b/>
        </w:rPr>
        <w:t>1</w:t>
      </w:r>
      <w:r w:rsidR="00913794">
        <w:rPr>
          <w:b/>
        </w:rPr>
        <w:t xml:space="preserve"> Order to C</w:t>
      </w:r>
      <w:r w:rsidR="00911F56" w:rsidRPr="00911F56">
        <w:rPr>
          <w:b/>
        </w:rPr>
        <w:t xml:space="preserve">ash </w:t>
      </w:r>
      <w:r w:rsidR="00913794">
        <w:rPr>
          <w:b/>
        </w:rPr>
        <w:t>Process</w:t>
      </w:r>
      <w:bookmarkEnd w:id="12"/>
    </w:p>
    <w:p w14:paraId="409A2925" w14:textId="77777777" w:rsidR="00911F56" w:rsidRPr="00911F56" w:rsidRDefault="00911F56" w:rsidP="00C704D8">
      <w:pPr>
        <w:shd w:val="clear" w:color="auto" w:fill="FFFFFF"/>
        <w:spacing w:after="0"/>
        <w:ind w:left="-36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Sales module</w:t>
      </w:r>
      <w:r w:rsidRPr="00911F56">
        <w:rPr>
          <w:rFonts w:ascii="Times New Roman" w:eastAsia="Times New Roman" w:hAnsi="Times New Roman" w:cs="Times New Roman"/>
          <w:color w:val="auto"/>
          <w:sz w:val="24"/>
          <w:szCs w:val="24"/>
        </w:rPr>
        <w:t xml:space="preserve"> of ERP consists of all master data, system configuration and transactions to complete the process of Order t</w:t>
      </w:r>
      <w:r w:rsidRPr="00111E31">
        <w:rPr>
          <w:rFonts w:ascii="Times New Roman" w:eastAsia="Times New Roman" w:hAnsi="Times New Roman" w:cs="Times New Roman"/>
          <w:color w:val="auto"/>
          <w:sz w:val="24"/>
          <w:szCs w:val="24"/>
        </w:rPr>
        <w:t xml:space="preserve">o Cash. The main functions of Sales module </w:t>
      </w:r>
      <w:r w:rsidRPr="00911F56">
        <w:rPr>
          <w:rFonts w:ascii="Times New Roman" w:eastAsia="Times New Roman" w:hAnsi="Times New Roman" w:cs="Times New Roman"/>
          <w:color w:val="auto"/>
          <w:sz w:val="24"/>
          <w:szCs w:val="24"/>
        </w:rPr>
        <w:t>are:-</w:t>
      </w:r>
    </w:p>
    <w:p w14:paraId="752951FF" w14:textId="77777777" w:rsidR="00911F56" w:rsidRPr="00111E31" w:rsidRDefault="00911F56"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sidR="0064295A">
        <w:rPr>
          <w:rFonts w:ascii="Times New Roman" w:eastAsia="Times New Roman" w:hAnsi="Times New Roman" w:cs="Times New Roman"/>
          <w:color w:val="auto"/>
          <w:sz w:val="24"/>
          <w:szCs w:val="24"/>
        </w:rPr>
        <w:t>First Sales quotation is being created</w:t>
      </w:r>
    </w:p>
    <w:p w14:paraId="4D3B9082" w14:textId="77777777" w:rsidR="00911F56" w:rsidRPr="00111E31" w:rsidRDefault="00911F56"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sidRPr="00111E31">
        <w:rPr>
          <w:rFonts w:ascii="Times New Roman" w:eastAsia="Times New Roman" w:hAnsi="Times New Roman" w:cs="Times New Roman"/>
          <w:color w:val="auto"/>
          <w:sz w:val="24"/>
          <w:szCs w:val="24"/>
        </w:rPr>
        <w:t> </w:t>
      </w:r>
      <w:r w:rsidR="0064295A">
        <w:rPr>
          <w:rFonts w:ascii="Times New Roman" w:eastAsia="Times New Roman" w:hAnsi="Times New Roman" w:cs="Times New Roman"/>
          <w:color w:val="auto"/>
          <w:sz w:val="24"/>
          <w:szCs w:val="24"/>
        </w:rPr>
        <w:t>After sales quotation is created it needs multiple approval process. In all the approval process the sales quotation may be accepted/ revised/ cancelled.</w:t>
      </w:r>
    </w:p>
    <w:p w14:paraId="0123A239" w14:textId="77777777" w:rsidR="00BB6081" w:rsidRDefault="0064295A"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sidRPr="00BB6081">
        <w:rPr>
          <w:rFonts w:ascii="Times New Roman" w:eastAsia="Times New Roman" w:hAnsi="Times New Roman" w:cs="Times New Roman"/>
          <w:color w:val="auto"/>
          <w:sz w:val="24"/>
          <w:szCs w:val="24"/>
        </w:rPr>
        <w:t>If the sales quotation is approved by all the approval layers t</w:t>
      </w:r>
      <w:r w:rsidR="00BB6081" w:rsidRPr="00BB6081">
        <w:rPr>
          <w:rFonts w:ascii="Times New Roman" w:eastAsia="Times New Roman" w:hAnsi="Times New Roman" w:cs="Times New Roman"/>
          <w:color w:val="auto"/>
          <w:sz w:val="24"/>
          <w:szCs w:val="24"/>
        </w:rPr>
        <w:t xml:space="preserve">hen it is converted to sales </w:t>
      </w:r>
      <w:r w:rsidR="00BB6081">
        <w:rPr>
          <w:rFonts w:ascii="Times New Roman" w:eastAsia="Times New Roman" w:hAnsi="Times New Roman" w:cs="Times New Roman"/>
          <w:color w:val="auto"/>
          <w:sz w:val="24"/>
          <w:szCs w:val="24"/>
        </w:rPr>
        <w:t>order.</w:t>
      </w:r>
      <w:r w:rsidR="00B84D8A">
        <w:rPr>
          <w:rFonts w:ascii="Times New Roman" w:eastAsia="Times New Roman" w:hAnsi="Times New Roman" w:cs="Times New Roman"/>
          <w:color w:val="auto"/>
          <w:sz w:val="24"/>
          <w:szCs w:val="24"/>
        </w:rPr>
        <w:t xml:space="preserve"> Besides that</w:t>
      </w:r>
      <w:r w:rsidR="00B84D8A" w:rsidRPr="00BB6081">
        <w:rPr>
          <w:rFonts w:ascii="Times New Roman" w:eastAsia="Times New Roman" w:hAnsi="Times New Roman" w:cs="Times New Roman"/>
          <w:color w:val="auto"/>
          <w:sz w:val="24"/>
          <w:szCs w:val="24"/>
        </w:rPr>
        <w:t xml:space="preserve"> </w:t>
      </w:r>
      <w:r w:rsidR="00B84D8A">
        <w:rPr>
          <w:rFonts w:ascii="Times New Roman" w:eastAsia="Times New Roman" w:hAnsi="Times New Roman" w:cs="Times New Roman"/>
          <w:color w:val="auto"/>
          <w:sz w:val="24"/>
          <w:szCs w:val="24"/>
        </w:rPr>
        <w:t>o</w:t>
      </w:r>
      <w:r w:rsidR="00B84D8A" w:rsidRPr="00BB6081">
        <w:rPr>
          <w:rFonts w:ascii="Times New Roman" w:eastAsia="Times New Roman" w:hAnsi="Times New Roman" w:cs="Times New Roman"/>
          <w:color w:val="auto"/>
          <w:sz w:val="24"/>
          <w:szCs w:val="24"/>
        </w:rPr>
        <w:t>nce customer confirms the purchase order the sales quotation is converted to sales order.</w:t>
      </w:r>
    </w:p>
    <w:p w14:paraId="4F1313C3" w14:textId="77777777" w:rsidR="00911F56" w:rsidRPr="00584F6A" w:rsidRDefault="00B84D8A"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When the sales order is created, this message will be forwarded inventory, productions, accounts and other relevant departments.</w:t>
      </w:r>
    </w:p>
    <w:p w14:paraId="29E9FC61" w14:textId="77777777" w:rsidR="00911F56" w:rsidRDefault="005F633B"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Credit limit is being checked for that sales order before delivering the goods.</w:t>
      </w:r>
    </w:p>
    <w:p w14:paraId="1083E0B2" w14:textId="77777777" w:rsidR="005F633B" w:rsidRDefault="005F633B"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Once goods are delivered, sales invoices are submitted to the customer for payment</w:t>
      </w:r>
    </w:p>
    <w:p w14:paraId="2E4FBCC5" w14:textId="77777777" w:rsidR="005F633B" w:rsidRDefault="005F633B" w:rsidP="008C5CEB">
      <w:pPr>
        <w:pStyle w:val="ListParagraph"/>
        <w:numPr>
          <w:ilvl w:val="0"/>
          <w:numId w:val="27"/>
        </w:numPr>
        <w:shd w:val="clear" w:color="auto" w:fill="FFFFFF"/>
        <w:spacing w:after="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Finally the account gets updated upon receive payment.</w:t>
      </w:r>
    </w:p>
    <w:p w14:paraId="44099C92" w14:textId="77777777" w:rsidR="005F633B" w:rsidRDefault="005F633B" w:rsidP="00C704D8">
      <w:pPr>
        <w:shd w:val="clear" w:color="auto" w:fill="FFFFFF"/>
        <w:spacing w:after="0"/>
        <w:jc w:val="both"/>
        <w:rPr>
          <w:rFonts w:ascii="Times New Roman" w:eastAsia="Times New Roman" w:hAnsi="Times New Roman" w:cs="Times New Roman"/>
          <w:color w:val="auto"/>
          <w:sz w:val="24"/>
          <w:szCs w:val="24"/>
        </w:rPr>
      </w:pPr>
    </w:p>
    <w:p w14:paraId="3FC8600F" w14:textId="77777777" w:rsidR="005F633B" w:rsidRPr="005F633B" w:rsidRDefault="005F633B" w:rsidP="005F633B">
      <w:pPr>
        <w:shd w:val="clear" w:color="auto" w:fill="FFFFFF"/>
        <w:spacing w:after="0"/>
        <w:jc w:val="both"/>
        <w:rPr>
          <w:rFonts w:ascii="Times New Roman" w:eastAsia="Times New Roman" w:hAnsi="Times New Roman" w:cs="Times New Roman"/>
          <w:color w:val="auto"/>
          <w:sz w:val="24"/>
          <w:szCs w:val="24"/>
        </w:rPr>
      </w:pPr>
    </w:p>
    <w:p w14:paraId="051A032F" w14:textId="77777777" w:rsidR="0064295A" w:rsidRDefault="00BB6081" w:rsidP="00C704D8">
      <w:pPr>
        <w:shd w:val="clear" w:color="auto" w:fill="FFFFFF"/>
        <w:spacing w:after="0"/>
        <w:jc w:val="center"/>
        <w:rPr>
          <w:rFonts w:ascii="Times New Roman" w:eastAsia="Times New Roman" w:hAnsi="Times New Roman" w:cs="Times New Roman"/>
          <w:color w:val="auto"/>
          <w:sz w:val="24"/>
          <w:szCs w:val="24"/>
        </w:rPr>
      </w:pPr>
      <w:r w:rsidRPr="00BB6081">
        <w:rPr>
          <w:rFonts w:ascii="Times New Roman" w:eastAsia="Times New Roman" w:hAnsi="Times New Roman" w:cs="Times New Roman"/>
          <w:noProof/>
          <w:color w:val="auto"/>
          <w:sz w:val="24"/>
          <w:szCs w:val="24"/>
        </w:rPr>
        <w:drawing>
          <wp:inline distT="0" distB="0" distL="0" distR="0" wp14:anchorId="1D14A278" wp14:editId="3BA98BFE">
            <wp:extent cx="5895975" cy="6151245"/>
            <wp:effectExtent l="19050" t="19050" r="28575" b="20955"/>
            <wp:docPr id="7" name="Picture 7" descr="C:\Users\nahar.kamrun\Desktop\Order To Cash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har.kamrun\Desktop\Order To Cash_Ne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6263" cy="6151545"/>
                    </a:xfrm>
                    <a:prstGeom prst="rect">
                      <a:avLst/>
                    </a:prstGeom>
                    <a:noFill/>
                    <a:ln>
                      <a:solidFill>
                        <a:schemeClr val="accent1">
                          <a:lumMod val="20000"/>
                          <a:lumOff val="80000"/>
                        </a:schemeClr>
                      </a:solidFill>
                    </a:ln>
                  </pic:spPr>
                </pic:pic>
              </a:graphicData>
            </a:graphic>
          </wp:inline>
        </w:drawing>
      </w:r>
    </w:p>
    <w:p w14:paraId="51F8CC7C" w14:textId="77777777" w:rsidR="0064295A" w:rsidRDefault="0064295A" w:rsidP="0064295A">
      <w:pPr>
        <w:shd w:val="clear" w:color="auto" w:fill="FFFFFF"/>
        <w:spacing w:after="0"/>
        <w:jc w:val="both"/>
        <w:rPr>
          <w:rFonts w:ascii="Times New Roman" w:eastAsia="Times New Roman" w:hAnsi="Times New Roman" w:cs="Times New Roman"/>
          <w:color w:val="auto"/>
          <w:sz w:val="24"/>
          <w:szCs w:val="24"/>
        </w:rPr>
      </w:pPr>
    </w:p>
    <w:p w14:paraId="50C9838B" w14:textId="77777777" w:rsidR="0064295A" w:rsidRPr="0064295A" w:rsidRDefault="00BB6081" w:rsidP="00C704D8">
      <w:pPr>
        <w:shd w:val="clear" w:color="auto" w:fill="FFFFFF"/>
        <w:spacing w:after="0"/>
        <w:jc w:val="center"/>
        <w:rPr>
          <w:rFonts w:ascii="Times New Roman" w:eastAsia="Times New Roman" w:hAnsi="Times New Roman" w:cs="Times New Roman"/>
          <w:color w:val="auto"/>
          <w:sz w:val="24"/>
          <w:szCs w:val="24"/>
        </w:rPr>
      </w:pPr>
      <w:r w:rsidRPr="00BB6081">
        <w:rPr>
          <w:rFonts w:ascii="Times New Roman" w:eastAsia="Times New Roman" w:hAnsi="Times New Roman" w:cs="Times New Roman"/>
          <w:b/>
          <w:color w:val="auto"/>
          <w:sz w:val="24"/>
          <w:szCs w:val="24"/>
        </w:rPr>
        <w:t>Fig</w:t>
      </w:r>
      <w:r>
        <w:rPr>
          <w:rFonts w:ascii="Times New Roman" w:eastAsia="Times New Roman" w:hAnsi="Times New Roman" w:cs="Times New Roman"/>
          <w:color w:val="auto"/>
          <w:sz w:val="24"/>
          <w:szCs w:val="24"/>
        </w:rPr>
        <w:t xml:space="preserve">: Order to Cash Process </w:t>
      </w:r>
    </w:p>
    <w:p w14:paraId="5DC844CF" w14:textId="77777777"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14:paraId="6704A6D1" w14:textId="77777777"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14:paraId="3880962A" w14:textId="77777777" w:rsidR="00911F56" w:rsidRDefault="00911F56" w:rsidP="00911F56">
      <w:pPr>
        <w:shd w:val="clear" w:color="auto" w:fill="FFFFFF"/>
        <w:spacing w:after="0"/>
        <w:jc w:val="both"/>
        <w:rPr>
          <w:rFonts w:ascii="Times New Roman" w:eastAsia="Times New Roman" w:hAnsi="Times New Roman" w:cs="Times New Roman"/>
          <w:color w:val="222222"/>
          <w:sz w:val="24"/>
          <w:szCs w:val="24"/>
        </w:rPr>
      </w:pPr>
    </w:p>
    <w:p w14:paraId="380D94DC" w14:textId="77777777" w:rsidR="00EE4B2A" w:rsidRDefault="00EE4B2A" w:rsidP="00911F56">
      <w:pPr>
        <w:shd w:val="clear" w:color="auto" w:fill="FFFFFF"/>
        <w:spacing w:after="0"/>
        <w:jc w:val="both"/>
        <w:rPr>
          <w:rFonts w:ascii="Times New Roman" w:eastAsia="Times New Roman" w:hAnsi="Times New Roman" w:cs="Times New Roman"/>
          <w:color w:val="222222"/>
          <w:sz w:val="24"/>
          <w:szCs w:val="24"/>
        </w:rPr>
      </w:pPr>
    </w:p>
    <w:p w14:paraId="7C14A053" w14:textId="77777777" w:rsidR="00EE4B2A" w:rsidRDefault="00EE4B2A" w:rsidP="00911F56">
      <w:pPr>
        <w:shd w:val="clear" w:color="auto" w:fill="FFFFFF"/>
        <w:spacing w:after="0"/>
        <w:jc w:val="both"/>
        <w:rPr>
          <w:rFonts w:ascii="Times New Roman" w:eastAsia="Times New Roman" w:hAnsi="Times New Roman" w:cs="Times New Roman"/>
          <w:color w:val="222222"/>
          <w:sz w:val="24"/>
          <w:szCs w:val="24"/>
        </w:rPr>
      </w:pPr>
    </w:p>
    <w:p w14:paraId="3CD46CA3" w14:textId="77777777" w:rsidR="002B06B7" w:rsidRDefault="002B06B7" w:rsidP="00911F56">
      <w:pPr>
        <w:shd w:val="clear" w:color="auto" w:fill="FFFFFF"/>
        <w:spacing w:after="0"/>
        <w:jc w:val="both"/>
        <w:rPr>
          <w:rFonts w:ascii="Times New Roman" w:eastAsia="Times New Roman" w:hAnsi="Times New Roman" w:cs="Times New Roman"/>
          <w:color w:val="222222"/>
          <w:sz w:val="24"/>
          <w:szCs w:val="24"/>
        </w:rPr>
      </w:pPr>
    </w:p>
    <w:p w14:paraId="3EEBA210" w14:textId="7172DAC4" w:rsidR="00642729" w:rsidRDefault="00673F73" w:rsidP="00673F73">
      <w:pPr>
        <w:pStyle w:val="Heading2"/>
        <w:shd w:val="clear" w:color="auto" w:fill="FFFFFF"/>
        <w:spacing w:before="473" w:after="158"/>
        <w:rPr>
          <w:rFonts w:ascii="Times New Roman" w:hAnsi="Times New Roman" w:cs="Times New Roman"/>
          <w:b/>
          <w:bCs/>
          <w:color w:val="auto"/>
          <w:spacing w:val="-2"/>
          <w:sz w:val="32"/>
          <w:szCs w:val="32"/>
        </w:rPr>
      </w:pPr>
      <w:r w:rsidRPr="00673F73">
        <w:rPr>
          <w:rFonts w:ascii="Times New Roman" w:hAnsi="Times New Roman" w:cs="Times New Roman"/>
          <w:b/>
          <w:bCs/>
          <w:color w:val="auto"/>
          <w:spacing w:val="-2"/>
          <w:sz w:val="32"/>
          <w:szCs w:val="32"/>
        </w:rPr>
        <w:lastRenderedPageBreak/>
        <w:t>Product</w:t>
      </w:r>
    </w:p>
    <w:p w14:paraId="57C12CF7" w14:textId="3DBC4A9D" w:rsidR="00C5660A" w:rsidRPr="00A77AAC" w:rsidRDefault="00C5660A" w:rsidP="00A77AAC">
      <w:pPr>
        <w:jc w:val="both"/>
        <w:rPr>
          <w:rFonts w:ascii="Times New Roman" w:hAnsi="Times New Roman" w:cs="Times New Roman"/>
          <w:sz w:val="24"/>
          <w:szCs w:val="24"/>
        </w:rPr>
      </w:pPr>
      <w:proofErr w:type="spellStart"/>
      <w:r w:rsidRPr="00A77AAC">
        <w:rPr>
          <w:rFonts w:ascii="Times New Roman" w:hAnsi="Times New Roman" w:cs="Times New Roman"/>
          <w:sz w:val="24"/>
          <w:szCs w:val="24"/>
        </w:rPr>
        <w:t>Samuda</w:t>
      </w:r>
      <w:proofErr w:type="spellEnd"/>
      <w:r w:rsidRPr="00A77AAC">
        <w:rPr>
          <w:rFonts w:ascii="Times New Roman" w:hAnsi="Times New Roman" w:cs="Times New Roman"/>
          <w:sz w:val="24"/>
          <w:szCs w:val="24"/>
        </w:rPr>
        <w:t xml:space="preserve"> has two types of product.</w:t>
      </w:r>
    </w:p>
    <w:p w14:paraId="28E6EA6E" w14:textId="6B18BAF8" w:rsidR="00C5660A" w:rsidRPr="00A77AAC" w:rsidRDefault="00C5660A" w:rsidP="00A77AAC">
      <w:pPr>
        <w:pStyle w:val="ListParagraph"/>
        <w:numPr>
          <w:ilvl w:val="0"/>
          <w:numId w:val="29"/>
        </w:numPr>
        <w:jc w:val="both"/>
        <w:rPr>
          <w:rFonts w:ascii="Times New Roman" w:hAnsi="Times New Roman" w:cs="Times New Roman"/>
          <w:sz w:val="24"/>
          <w:szCs w:val="24"/>
        </w:rPr>
      </w:pPr>
      <w:r w:rsidRPr="00A77AAC">
        <w:rPr>
          <w:rFonts w:ascii="Times New Roman" w:hAnsi="Times New Roman" w:cs="Times New Roman"/>
          <w:sz w:val="24"/>
          <w:szCs w:val="24"/>
        </w:rPr>
        <w:t>Basic Product</w:t>
      </w:r>
    </w:p>
    <w:p w14:paraId="663DA35B" w14:textId="2CAE07C1" w:rsidR="00A77AAC" w:rsidRPr="00A77AAC" w:rsidRDefault="00C5660A" w:rsidP="00A77AAC">
      <w:pPr>
        <w:pStyle w:val="ListParagraph"/>
        <w:numPr>
          <w:ilvl w:val="0"/>
          <w:numId w:val="29"/>
        </w:numPr>
        <w:jc w:val="both"/>
        <w:rPr>
          <w:rFonts w:ascii="Times New Roman" w:hAnsi="Times New Roman" w:cs="Times New Roman"/>
          <w:sz w:val="24"/>
          <w:szCs w:val="24"/>
        </w:rPr>
      </w:pPr>
      <w:r w:rsidRPr="00A77AAC">
        <w:rPr>
          <w:rFonts w:ascii="Times New Roman" w:hAnsi="Times New Roman" w:cs="Times New Roman"/>
          <w:sz w:val="24"/>
          <w:szCs w:val="24"/>
        </w:rPr>
        <w:t>Auxiliary/Performance Product</w:t>
      </w:r>
    </w:p>
    <w:p w14:paraId="70B50B30" w14:textId="77777777" w:rsidR="00642729" w:rsidRPr="00642729" w:rsidRDefault="00642729" w:rsidP="00C704D8">
      <w:pPr>
        <w:pStyle w:val="NormalWeb"/>
        <w:shd w:val="clear" w:color="auto" w:fill="FFFFFF"/>
        <w:spacing w:after="158"/>
        <w:jc w:val="both"/>
        <w:rPr>
          <w:color w:val="auto"/>
        </w:rPr>
      </w:pPr>
      <w:r>
        <w:rPr>
          <w:color w:val="auto"/>
        </w:rPr>
        <w:t xml:space="preserve">First we need to configure our </w:t>
      </w:r>
      <w:r w:rsidRPr="00642729">
        <w:rPr>
          <w:color w:val="auto"/>
        </w:rPr>
        <w:t>service on the product form itself in order to generate a task every time it will be sold. From the</w:t>
      </w:r>
      <w:r w:rsidRPr="00642729">
        <w:rPr>
          <w:rStyle w:val="apple-converted-space"/>
          <w:color w:val="auto"/>
        </w:rPr>
        <w:t> </w:t>
      </w:r>
      <w:r w:rsidRPr="00642729">
        <w:rPr>
          <w:rStyle w:val="Strong"/>
          <w:color w:val="auto"/>
        </w:rPr>
        <w:t>Sales</w:t>
      </w:r>
      <w:r w:rsidRPr="00642729">
        <w:rPr>
          <w:rStyle w:val="apple-converted-space"/>
          <w:color w:val="auto"/>
        </w:rPr>
        <w:t> </w:t>
      </w:r>
      <w:r w:rsidRPr="00642729">
        <w:rPr>
          <w:color w:val="auto"/>
        </w:rPr>
        <w:t>module, use the menu</w:t>
      </w:r>
      <w:r w:rsidRPr="00642729">
        <w:rPr>
          <w:rStyle w:val="apple-converted-space"/>
          <w:color w:val="auto"/>
        </w:rPr>
        <w:t> </w:t>
      </w:r>
      <w:r w:rsidRPr="00642729">
        <w:rPr>
          <w:rStyle w:val="menuselection"/>
          <w:b/>
          <w:bCs/>
          <w:color w:val="auto"/>
        </w:rPr>
        <w:t xml:space="preserve">Sales </w:t>
      </w:r>
      <w:r w:rsidRPr="00642729">
        <w:rPr>
          <w:rStyle w:val="menuselection"/>
          <w:rFonts w:ascii="Segoe UI Symbol" w:hAnsi="Segoe UI Symbol" w:cs="Segoe UI Symbol"/>
          <w:b/>
          <w:bCs/>
          <w:color w:val="auto"/>
        </w:rPr>
        <w:t>‣</w:t>
      </w:r>
      <w:r w:rsidRPr="00642729">
        <w:rPr>
          <w:rStyle w:val="menuselection"/>
          <w:b/>
          <w:bCs/>
          <w:color w:val="auto"/>
        </w:rPr>
        <w:t xml:space="preserve"> Products</w:t>
      </w:r>
      <w:r w:rsidRPr="00642729">
        <w:rPr>
          <w:rStyle w:val="apple-converted-space"/>
          <w:color w:val="auto"/>
        </w:rPr>
        <w:t> </w:t>
      </w:r>
      <w:r w:rsidRPr="00642729">
        <w:rPr>
          <w:color w:val="auto"/>
        </w:rPr>
        <w:t xml:space="preserve">and create a new product with </w:t>
      </w:r>
      <w:r w:rsidR="000A3A4F">
        <w:rPr>
          <w:color w:val="auto"/>
        </w:rPr>
        <w:t xml:space="preserve">the </w:t>
      </w:r>
      <w:r w:rsidRPr="00642729">
        <w:rPr>
          <w:color w:val="auto"/>
        </w:rPr>
        <w:t>following setup:</w:t>
      </w:r>
    </w:p>
    <w:p w14:paraId="6C7B264C" w14:textId="77777777"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Name</w:t>
      </w:r>
      <w:r w:rsidRPr="00642729">
        <w:rPr>
          <w:rFonts w:ascii="Times New Roman" w:hAnsi="Times New Roman" w:cs="Times New Roman"/>
          <w:color w:val="auto"/>
          <w:sz w:val="24"/>
          <w:szCs w:val="24"/>
        </w:rPr>
        <w:t>: Technical Support</w:t>
      </w:r>
    </w:p>
    <w:p w14:paraId="4B79272C" w14:textId="77777777"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Product Type</w:t>
      </w:r>
      <w:r w:rsidRPr="00642729">
        <w:rPr>
          <w:rFonts w:ascii="Times New Roman" w:hAnsi="Times New Roman" w:cs="Times New Roman"/>
          <w:color w:val="auto"/>
          <w:sz w:val="24"/>
          <w:szCs w:val="24"/>
        </w:rPr>
        <w:t>: Service</w:t>
      </w:r>
    </w:p>
    <w:p w14:paraId="01E09CAD" w14:textId="77777777"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Unit of Measure</w:t>
      </w:r>
      <w:r w:rsidRPr="00642729">
        <w:rPr>
          <w:rFonts w:ascii="Times New Roman" w:hAnsi="Times New Roman" w:cs="Times New Roman"/>
          <w:color w:val="auto"/>
          <w:sz w:val="24"/>
          <w:szCs w:val="24"/>
        </w:rPr>
        <w:t>: Hours (go to</w:t>
      </w:r>
      <w:r w:rsidRPr="00642729">
        <w:rPr>
          <w:rStyle w:val="apple-converted-space"/>
          <w:rFonts w:ascii="Times New Roman" w:hAnsi="Times New Roman" w:cs="Times New Roman"/>
          <w:color w:val="auto"/>
          <w:sz w:val="24"/>
          <w:szCs w:val="24"/>
        </w:rPr>
        <w:t> </w:t>
      </w:r>
      <w:r w:rsidRPr="00642729">
        <w:rPr>
          <w:rStyle w:val="menuselection"/>
          <w:rFonts w:ascii="Times New Roman" w:hAnsi="Times New Roman" w:cs="Times New Roman"/>
          <w:b/>
          <w:bCs/>
          <w:color w:val="auto"/>
          <w:sz w:val="24"/>
          <w:szCs w:val="24"/>
        </w:rPr>
        <w:t xml:space="preserve">Configuration </w:t>
      </w:r>
      <w:r w:rsidRPr="00642729">
        <w:rPr>
          <w:rStyle w:val="menuselection"/>
          <w:rFonts w:ascii="Segoe UI Symbol" w:hAnsi="Segoe UI Symbol" w:cs="Segoe UI Symbol"/>
          <w:b/>
          <w:bCs/>
          <w:color w:val="auto"/>
          <w:sz w:val="24"/>
          <w:szCs w:val="24"/>
        </w:rPr>
        <w:t>‣</w:t>
      </w:r>
      <w:r w:rsidRPr="00642729">
        <w:rPr>
          <w:rStyle w:val="menuselection"/>
          <w:rFonts w:ascii="Times New Roman" w:hAnsi="Times New Roman" w:cs="Times New Roman"/>
          <w:b/>
          <w:bCs/>
          <w:color w:val="auto"/>
          <w:sz w:val="24"/>
          <w:szCs w:val="24"/>
        </w:rPr>
        <w:t xml:space="preserve"> Settings</w:t>
      </w:r>
      <w:r w:rsidRPr="00642729">
        <w:rPr>
          <w:rStyle w:val="apple-converted-space"/>
          <w:rFonts w:ascii="Times New Roman" w:hAnsi="Times New Roman" w:cs="Times New Roman"/>
          <w:color w:val="auto"/>
          <w:sz w:val="24"/>
          <w:szCs w:val="24"/>
        </w:rPr>
        <w:t> </w:t>
      </w:r>
      <w:r w:rsidRPr="00642729">
        <w:rPr>
          <w:rFonts w:ascii="Times New Roman" w:hAnsi="Times New Roman" w:cs="Times New Roman"/>
          <w:color w:val="auto"/>
          <w:sz w:val="24"/>
          <w:szCs w:val="24"/>
        </w:rPr>
        <w:t>and, under</w:t>
      </w:r>
      <w:r w:rsidRPr="00642729">
        <w:rPr>
          <w:rStyle w:val="apple-converted-space"/>
          <w:rFonts w:ascii="Times New Roman" w:hAnsi="Times New Roman" w:cs="Times New Roman"/>
          <w:color w:val="auto"/>
          <w:sz w:val="24"/>
          <w:szCs w:val="24"/>
        </w:rPr>
        <w:t> </w:t>
      </w:r>
      <w:r w:rsidRPr="00642729">
        <w:rPr>
          <w:rStyle w:val="Strong"/>
          <w:rFonts w:ascii="Times New Roman" w:hAnsi="Times New Roman" w:cs="Times New Roman"/>
          <w:color w:val="auto"/>
          <w:sz w:val="24"/>
          <w:szCs w:val="24"/>
        </w:rPr>
        <w:t>Unit of measures</w:t>
      </w:r>
      <w:r w:rsidRPr="00642729">
        <w:rPr>
          <w:rFonts w:ascii="Times New Roman" w:hAnsi="Times New Roman" w:cs="Times New Roman"/>
          <w:color w:val="auto"/>
          <w:sz w:val="24"/>
          <w:szCs w:val="24"/>
        </w:rPr>
        <w:t>, check the</w:t>
      </w:r>
      <w:r w:rsidRPr="00642729">
        <w:rPr>
          <w:rStyle w:val="apple-converted-space"/>
          <w:rFonts w:ascii="Times New Roman" w:hAnsi="Times New Roman" w:cs="Times New Roman"/>
          <w:color w:val="auto"/>
          <w:sz w:val="24"/>
          <w:szCs w:val="24"/>
        </w:rPr>
        <w:t> </w:t>
      </w:r>
      <w:r w:rsidRPr="00642729">
        <w:rPr>
          <w:rStyle w:val="Strong"/>
          <w:rFonts w:ascii="Times New Roman" w:hAnsi="Times New Roman" w:cs="Times New Roman"/>
          <w:color w:val="auto"/>
          <w:sz w:val="24"/>
          <w:szCs w:val="24"/>
        </w:rPr>
        <w:t>Some products may be sold/purchased in different unit of measures (advanced)</w:t>
      </w:r>
      <w:r w:rsidRPr="00642729">
        <w:rPr>
          <w:rStyle w:val="apple-converted-space"/>
          <w:rFonts w:ascii="Times New Roman" w:hAnsi="Times New Roman" w:cs="Times New Roman"/>
          <w:color w:val="auto"/>
          <w:sz w:val="24"/>
          <w:szCs w:val="24"/>
        </w:rPr>
        <w:t> </w:t>
      </w:r>
      <w:r w:rsidRPr="00642729">
        <w:rPr>
          <w:rFonts w:ascii="Times New Roman" w:hAnsi="Times New Roman" w:cs="Times New Roman"/>
          <w:color w:val="auto"/>
          <w:sz w:val="24"/>
          <w:szCs w:val="24"/>
        </w:rPr>
        <w:t>radio button)</w:t>
      </w:r>
    </w:p>
    <w:p w14:paraId="20E75C96" w14:textId="77777777"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Invoicing policy</w:t>
      </w:r>
      <w:r w:rsidRPr="00642729">
        <w:rPr>
          <w:rFonts w:ascii="Times New Roman" w:hAnsi="Times New Roman" w:cs="Times New Roman"/>
          <w:color w:val="auto"/>
          <w:sz w:val="24"/>
          <w:szCs w:val="24"/>
        </w:rPr>
        <w:t>: You can set up your invoice policy either on ordered quantity or on delivered quantity. You can easily follow the amount of hours that were delivered and/or invoiced to your client.</w:t>
      </w:r>
    </w:p>
    <w:p w14:paraId="66D7A1C3" w14:textId="77777777" w:rsidR="00642729" w:rsidRPr="00642729" w:rsidRDefault="00642729" w:rsidP="00C704D8">
      <w:pPr>
        <w:numPr>
          <w:ilvl w:val="0"/>
          <w:numId w:val="15"/>
        </w:numPr>
        <w:shd w:val="clear" w:color="auto" w:fill="FFFFFF"/>
        <w:spacing w:before="100" w:beforeAutospacing="1" w:after="100" w:afterAutospacing="1"/>
        <w:jc w:val="both"/>
        <w:rPr>
          <w:rFonts w:ascii="Times New Roman" w:hAnsi="Times New Roman" w:cs="Times New Roman"/>
          <w:color w:val="auto"/>
          <w:sz w:val="24"/>
          <w:szCs w:val="24"/>
        </w:rPr>
      </w:pPr>
      <w:r w:rsidRPr="00642729">
        <w:rPr>
          <w:rStyle w:val="Strong"/>
          <w:rFonts w:ascii="Times New Roman" w:hAnsi="Times New Roman" w:cs="Times New Roman"/>
          <w:color w:val="auto"/>
          <w:sz w:val="24"/>
          <w:szCs w:val="24"/>
        </w:rPr>
        <w:t>Track Service</w:t>
      </w:r>
      <w:r w:rsidRPr="00642729">
        <w:rPr>
          <w:rFonts w:ascii="Times New Roman" w:hAnsi="Times New Roman" w:cs="Times New Roman"/>
          <w:color w:val="auto"/>
          <w:sz w:val="24"/>
          <w:szCs w:val="24"/>
        </w:rPr>
        <w:t>: Create a task and track hours, as your product is a service invoice able by hours you have to set the units of measures of the product to hours as well.</w:t>
      </w:r>
      <w:bookmarkStart w:id="13" w:name="_GoBack"/>
      <w:bookmarkEnd w:id="13"/>
    </w:p>
    <w:p w14:paraId="79659A51" w14:textId="74634540" w:rsidR="00642729" w:rsidRPr="00F65569" w:rsidRDefault="00F65569" w:rsidP="00F65569">
      <w:pPr>
        <w:pStyle w:val="Heading2"/>
        <w:rPr>
          <w:b/>
        </w:rPr>
      </w:pPr>
      <w:bookmarkStart w:id="14" w:name="_Toc473650376"/>
      <w:r>
        <w:rPr>
          <w:b/>
        </w:rPr>
        <w:t xml:space="preserve">3.3 </w:t>
      </w:r>
      <w:r w:rsidR="00642729" w:rsidRPr="00F65569">
        <w:rPr>
          <w:b/>
        </w:rPr>
        <w:t xml:space="preserve">Create the Sales </w:t>
      </w:r>
      <w:commentRangeStart w:id="15"/>
      <w:r w:rsidR="00642729" w:rsidRPr="00F65569">
        <w:rPr>
          <w:b/>
        </w:rPr>
        <w:t>Order</w:t>
      </w:r>
      <w:commentRangeEnd w:id="15"/>
      <w:r w:rsidR="00A27C1B" w:rsidRPr="00F65569">
        <w:rPr>
          <w:rStyle w:val="CommentReference"/>
          <w:b/>
          <w:sz w:val="26"/>
          <w:szCs w:val="26"/>
        </w:rPr>
        <w:commentReference w:id="15"/>
      </w:r>
      <w:bookmarkEnd w:id="14"/>
      <w:ins w:id="16" w:author="Mahfuzur Rahman" w:date="2017-01-30T18:37:00Z">
        <w:r w:rsidR="00A27C1B" w:rsidRPr="00F65569">
          <w:rPr>
            <w:b/>
          </w:rPr>
          <w:t xml:space="preserve"> </w:t>
        </w:r>
      </w:ins>
    </w:p>
    <w:p w14:paraId="49DE0585" w14:textId="77777777" w:rsidR="00642729" w:rsidRPr="0010048F" w:rsidRDefault="00642729" w:rsidP="00C704D8">
      <w:pPr>
        <w:pStyle w:val="NormalWeb"/>
        <w:shd w:val="clear" w:color="auto" w:fill="FFFFFF"/>
        <w:spacing w:after="158"/>
        <w:jc w:val="both"/>
        <w:rPr>
          <w:color w:val="auto"/>
        </w:rPr>
      </w:pPr>
      <w:r w:rsidRPr="0010048F">
        <w:rPr>
          <w:color w:val="auto"/>
        </w:rPr>
        <w:t>Once the product is set up, you can create a quotation or a sale order with the related product. Once the quotation is confirmed and transformed into a sale order, the task will be created.</w:t>
      </w:r>
    </w:p>
    <w:p w14:paraId="65868EF7" w14:textId="77777777" w:rsidR="00642729" w:rsidRPr="00642729" w:rsidRDefault="00642729" w:rsidP="00C704D8">
      <w:pPr>
        <w:pStyle w:val="Bodycopy"/>
        <w:jc w:val="both"/>
      </w:pPr>
      <w:r w:rsidRPr="00642729">
        <w:t>A sale order have 9 stages.</w:t>
      </w:r>
    </w:p>
    <w:p w14:paraId="762776CA" w14:textId="77777777" w:rsidR="00642729" w:rsidRPr="00642729" w:rsidRDefault="00642729" w:rsidP="00C704D8">
      <w:pPr>
        <w:pStyle w:val="Bodycopy"/>
        <w:numPr>
          <w:ilvl w:val="0"/>
          <w:numId w:val="20"/>
        </w:numPr>
        <w:jc w:val="both"/>
      </w:pPr>
      <w:r w:rsidRPr="00642729">
        <w:t>Draft Quotation</w:t>
      </w:r>
    </w:p>
    <w:p w14:paraId="63051426" w14:textId="77777777" w:rsidR="00642729" w:rsidRPr="00642729" w:rsidRDefault="00642729" w:rsidP="00C704D8">
      <w:pPr>
        <w:pStyle w:val="Bodycopy"/>
        <w:numPr>
          <w:ilvl w:val="0"/>
          <w:numId w:val="20"/>
        </w:numPr>
        <w:jc w:val="both"/>
      </w:pPr>
      <w:r w:rsidRPr="00642729">
        <w:t>Quotation Sent</w:t>
      </w:r>
    </w:p>
    <w:p w14:paraId="54E2DDE1" w14:textId="77777777" w:rsidR="00642729" w:rsidRPr="00642729" w:rsidRDefault="00642729" w:rsidP="00C704D8">
      <w:pPr>
        <w:pStyle w:val="Bodycopy"/>
        <w:numPr>
          <w:ilvl w:val="0"/>
          <w:numId w:val="20"/>
        </w:numPr>
        <w:jc w:val="both"/>
      </w:pPr>
      <w:r w:rsidRPr="00642729">
        <w:t>Cancelled</w:t>
      </w:r>
    </w:p>
    <w:p w14:paraId="1E66E60B" w14:textId="77777777" w:rsidR="00642729" w:rsidRPr="00642729" w:rsidRDefault="00642729" w:rsidP="00C704D8">
      <w:pPr>
        <w:pStyle w:val="Bodycopy"/>
        <w:numPr>
          <w:ilvl w:val="0"/>
          <w:numId w:val="20"/>
        </w:numPr>
        <w:jc w:val="both"/>
      </w:pPr>
      <w:r w:rsidRPr="00642729">
        <w:t>Waiting Schedule</w:t>
      </w:r>
    </w:p>
    <w:p w14:paraId="6C93FDA6" w14:textId="77777777" w:rsidR="00642729" w:rsidRPr="00642729" w:rsidRDefault="00642729" w:rsidP="00C704D8">
      <w:pPr>
        <w:pStyle w:val="Bodycopy"/>
        <w:numPr>
          <w:ilvl w:val="0"/>
          <w:numId w:val="20"/>
        </w:numPr>
        <w:jc w:val="both"/>
      </w:pPr>
      <w:r w:rsidRPr="00642729">
        <w:t>Sales Order</w:t>
      </w:r>
    </w:p>
    <w:p w14:paraId="0476B85A" w14:textId="77777777" w:rsidR="00642729" w:rsidRPr="00642729" w:rsidRDefault="00642729" w:rsidP="00C704D8">
      <w:pPr>
        <w:pStyle w:val="Bodycopy"/>
        <w:numPr>
          <w:ilvl w:val="0"/>
          <w:numId w:val="20"/>
        </w:numPr>
        <w:jc w:val="both"/>
      </w:pPr>
      <w:r w:rsidRPr="00642729">
        <w:t>Sale to Invoice</w:t>
      </w:r>
    </w:p>
    <w:p w14:paraId="598B0FAA" w14:textId="77777777" w:rsidR="00642729" w:rsidRPr="00642729" w:rsidRDefault="00642729" w:rsidP="00C704D8">
      <w:pPr>
        <w:pStyle w:val="Bodycopy"/>
        <w:numPr>
          <w:ilvl w:val="0"/>
          <w:numId w:val="20"/>
        </w:numPr>
        <w:jc w:val="both"/>
      </w:pPr>
      <w:r w:rsidRPr="00642729">
        <w:t>Invoice Exception</w:t>
      </w:r>
    </w:p>
    <w:p w14:paraId="46E4C4B9" w14:textId="77777777" w:rsidR="00642729" w:rsidRPr="00642729" w:rsidRDefault="00642729" w:rsidP="00C704D8">
      <w:pPr>
        <w:pStyle w:val="Bodycopy"/>
        <w:numPr>
          <w:ilvl w:val="0"/>
          <w:numId w:val="20"/>
        </w:numPr>
        <w:jc w:val="both"/>
      </w:pPr>
      <w:r w:rsidRPr="00642729">
        <w:t>Done</w:t>
      </w:r>
    </w:p>
    <w:p w14:paraId="515BD07C" w14:textId="77777777" w:rsidR="00642729" w:rsidRPr="00642729" w:rsidRDefault="00642729" w:rsidP="00C704D8">
      <w:pPr>
        <w:pStyle w:val="Bodycopy"/>
        <w:jc w:val="both"/>
      </w:pPr>
      <w:r w:rsidRPr="00642729">
        <w:t>At first we create a</w:t>
      </w:r>
      <w:r w:rsidRPr="0010048F">
        <w:t> </w:t>
      </w:r>
      <w:r w:rsidRPr="0010048F">
        <w:rPr>
          <w:i/>
          <w:iCs/>
        </w:rPr>
        <w:t>quotation.</w:t>
      </w:r>
    </w:p>
    <w:p w14:paraId="4A5A18BC" w14:textId="77777777" w:rsidR="00642729" w:rsidRPr="00642729" w:rsidRDefault="00642729" w:rsidP="00C704D8">
      <w:pPr>
        <w:pStyle w:val="Bodycopy"/>
        <w:jc w:val="both"/>
      </w:pPr>
      <w:r w:rsidRPr="00642729">
        <w:t>Sales-&gt; Quotation-&gt;Create</w:t>
      </w:r>
    </w:p>
    <w:p w14:paraId="7D73CF84" w14:textId="77777777" w:rsidR="00642729" w:rsidRPr="00642729" w:rsidRDefault="00642729" w:rsidP="00C704D8">
      <w:pPr>
        <w:pStyle w:val="Bodycopy"/>
        <w:jc w:val="both"/>
      </w:pPr>
      <w:r w:rsidRPr="0010048F">
        <w:rPr>
          <w:iCs/>
        </w:rPr>
        <w:t>Select a customer </w:t>
      </w:r>
    </w:p>
    <w:p w14:paraId="5EECF862" w14:textId="77777777" w:rsidR="00642729" w:rsidRPr="00642729" w:rsidRDefault="00642729" w:rsidP="00C704D8">
      <w:pPr>
        <w:pStyle w:val="Bodycopy"/>
        <w:jc w:val="both"/>
      </w:pPr>
      <w:r w:rsidRPr="00642729">
        <w:t>Inside Order Lines tab click</w:t>
      </w:r>
      <w:r w:rsidR="000A3A4F" w:rsidRPr="0010048F">
        <w:t> on</w:t>
      </w:r>
      <w:r w:rsidRPr="0010048F">
        <w:t xml:space="preserve"> “</w:t>
      </w:r>
      <w:r w:rsidRPr="0010048F">
        <w:rPr>
          <w:i/>
          <w:iCs/>
        </w:rPr>
        <w:t>add an item” button.</w:t>
      </w:r>
    </w:p>
    <w:p w14:paraId="4401A423" w14:textId="77777777" w:rsidR="00642729" w:rsidRPr="00642729" w:rsidRDefault="00642729" w:rsidP="00C704D8">
      <w:pPr>
        <w:pStyle w:val="Bodycopy"/>
        <w:jc w:val="both"/>
      </w:pPr>
      <w:r w:rsidRPr="00642729">
        <w:t>Select a Product. After that the systems fills the</w:t>
      </w:r>
      <w:r w:rsidRPr="0010048F">
        <w:t> </w:t>
      </w:r>
      <w:r w:rsidRPr="0010048F">
        <w:rPr>
          <w:i/>
          <w:iCs/>
        </w:rPr>
        <w:t>Unit Price </w:t>
      </w:r>
      <w:r w:rsidRPr="00642729">
        <w:t>and other related fields.</w:t>
      </w:r>
    </w:p>
    <w:p w14:paraId="0E02B912" w14:textId="77777777" w:rsidR="00642729" w:rsidRPr="00642729" w:rsidRDefault="00642729" w:rsidP="00C704D8">
      <w:pPr>
        <w:pStyle w:val="Bodycopy"/>
        <w:jc w:val="both"/>
      </w:pPr>
      <w:r w:rsidRPr="00642729">
        <w:t>Now you can specify the quantity</w:t>
      </w:r>
    </w:p>
    <w:p w14:paraId="19829FAA" w14:textId="77777777" w:rsidR="00642729" w:rsidRPr="00642729" w:rsidRDefault="00642729" w:rsidP="00C704D8">
      <w:pPr>
        <w:pStyle w:val="Bodycopy"/>
        <w:jc w:val="both"/>
      </w:pPr>
      <w:r w:rsidRPr="00642729">
        <w:lastRenderedPageBreak/>
        <w:t>In</w:t>
      </w:r>
      <w:r w:rsidRPr="0010048F">
        <w:t> </w:t>
      </w:r>
      <w:r w:rsidRPr="0010048F">
        <w:rPr>
          <w:i/>
          <w:iCs/>
        </w:rPr>
        <w:t>Other Information</w:t>
      </w:r>
      <w:r w:rsidRPr="0010048F">
        <w:t> </w:t>
      </w:r>
      <w:r w:rsidR="0010048F" w:rsidRPr="0010048F">
        <w:t>tab we</w:t>
      </w:r>
      <w:r w:rsidRPr="0010048F">
        <w:t xml:space="preserve"> will have </w:t>
      </w:r>
      <w:r w:rsidRPr="00642729">
        <w:t>several fields like</w:t>
      </w:r>
      <w:r w:rsidRPr="0010048F">
        <w:t> </w:t>
      </w:r>
      <w:r w:rsidRPr="0010048F">
        <w:rPr>
          <w:i/>
          <w:iCs/>
        </w:rPr>
        <w:t>Shipping Policy</w:t>
      </w:r>
      <w:r w:rsidRPr="0010048F">
        <w:t> </w:t>
      </w:r>
      <w:r w:rsidRPr="00642729">
        <w:t>and</w:t>
      </w:r>
      <w:r w:rsidRPr="0010048F">
        <w:t> </w:t>
      </w:r>
      <w:r w:rsidRPr="0010048F">
        <w:rPr>
          <w:i/>
          <w:iCs/>
        </w:rPr>
        <w:t>Create Invoice. </w:t>
      </w:r>
      <w:r w:rsidR="0010048F" w:rsidRPr="0010048F">
        <w:t>It can be customized also.</w:t>
      </w:r>
    </w:p>
    <w:p w14:paraId="4333F21B" w14:textId="77777777" w:rsidR="00642729" w:rsidRPr="00642729" w:rsidRDefault="0010048F" w:rsidP="00A575DF">
      <w:pPr>
        <w:pStyle w:val="Bodycopy"/>
        <w:jc w:val="both"/>
      </w:pPr>
      <w:r w:rsidRPr="0010048F">
        <w:t>Then save the form. Now th</w:t>
      </w:r>
      <w:r w:rsidR="00A575DF">
        <w:t>e</w:t>
      </w:r>
      <w:r w:rsidR="00642729" w:rsidRPr="00642729">
        <w:t xml:space="preserve"> Quotation is </w:t>
      </w:r>
      <w:r w:rsidR="00A575DF" w:rsidRPr="00642729">
        <w:t>created</w:t>
      </w:r>
      <w:r w:rsidR="00A575DF">
        <w:t>.</w:t>
      </w:r>
    </w:p>
    <w:p w14:paraId="3ADBDC3C" w14:textId="77777777" w:rsidR="00642729" w:rsidRPr="00642729" w:rsidRDefault="0010048F" w:rsidP="00A575DF">
      <w:pPr>
        <w:pStyle w:val="Bodycopy"/>
        <w:jc w:val="both"/>
      </w:pPr>
      <w:r w:rsidRPr="0010048F">
        <w:t xml:space="preserve">After creating a Quotation it </w:t>
      </w:r>
      <w:r w:rsidR="00642729" w:rsidRPr="00642729">
        <w:t>can</w:t>
      </w:r>
      <w:r w:rsidRPr="0010048F">
        <w:t xml:space="preserve"> be send </w:t>
      </w:r>
      <w:r w:rsidR="00642729" w:rsidRPr="00642729">
        <w:t>to the customer via Ema</w:t>
      </w:r>
      <w:r w:rsidRPr="0010048F">
        <w:t xml:space="preserve">il. A pdf format of </w:t>
      </w:r>
      <w:r w:rsidR="00642729" w:rsidRPr="00642729">
        <w:t>Quotation will attached in that email. This is not required.</w:t>
      </w:r>
    </w:p>
    <w:p w14:paraId="1F9CCF41" w14:textId="77777777" w:rsidR="00642729" w:rsidRPr="00642729" w:rsidRDefault="0010048F" w:rsidP="00A575DF">
      <w:pPr>
        <w:pStyle w:val="Bodycopy"/>
        <w:jc w:val="both"/>
      </w:pPr>
      <w:r w:rsidRPr="0010048F">
        <w:t>Then we</w:t>
      </w:r>
      <w:r w:rsidR="00642729" w:rsidRPr="00642729">
        <w:t xml:space="preserve"> can confirm it as a sale order.</w:t>
      </w:r>
    </w:p>
    <w:p w14:paraId="5DC7A1D7" w14:textId="77777777" w:rsidR="00642729" w:rsidRPr="00642729" w:rsidRDefault="00642729" w:rsidP="00A575DF">
      <w:pPr>
        <w:pStyle w:val="Bodycopy"/>
        <w:jc w:val="both"/>
      </w:pPr>
      <w:r w:rsidRPr="00642729">
        <w:t>Remember a</w:t>
      </w:r>
      <w:r w:rsidR="0010048F" w:rsidRPr="0010048F">
        <w:t>fter confirming a sale order one</w:t>
      </w:r>
      <w:r w:rsidRPr="00642729">
        <w:t xml:space="preserve"> can’t change the important values of the order </w:t>
      </w:r>
      <w:r w:rsidR="0010048F" w:rsidRPr="0010048F">
        <w:t>like (Customer, Product, Quantity, Etc.</w:t>
      </w:r>
      <w:r w:rsidRPr="00642729">
        <w:t>)</w:t>
      </w:r>
    </w:p>
    <w:p w14:paraId="4E989BE8" w14:textId="77777777" w:rsidR="00642729" w:rsidRPr="00642729" w:rsidRDefault="0010048F" w:rsidP="00A575DF">
      <w:pPr>
        <w:pStyle w:val="Bodycopy"/>
        <w:jc w:val="both"/>
      </w:pPr>
      <w:r w:rsidRPr="0010048F">
        <w:t>Now we will have</w:t>
      </w:r>
      <w:r w:rsidR="00642729" w:rsidRPr="00642729">
        <w:t xml:space="preserve"> three options depends on your</w:t>
      </w:r>
      <w:r w:rsidR="00642729" w:rsidRPr="0010048F">
        <w:t> </w:t>
      </w:r>
      <w:r w:rsidR="00642729" w:rsidRPr="0010048F">
        <w:rPr>
          <w:i/>
          <w:iCs/>
        </w:rPr>
        <w:t>Create Invoice </w:t>
      </w:r>
      <w:r w:rsidR="00642729" w:rsidRPr="00642729">
        <w:t>filed value.</w:t>
      </w:r>
    </w:p>
    <w:p w14:paraId="4FA1F536" w14:textId="77777777" w:rsidR="00642729" w:rsidRPr="00642729" w:rsidRDefault="00642729" w:rsidP="00A575DF">
      <w:pPr>
        <w:pStyle w:val="Bodycopy"/>
        <w:jc w:val="both"/>
      </w:pPr>
      <w:r w:rsidRPr="0010048F">
        <w:rPr>
          <w:b/>
          <w:bCs/>
        </w:rPr>
        <w:t>On Demand – </w:t>
      </w:r>
      <w:r w:rsidR="0010048F" w:rsidRPr="0010048F">
        <w:t>we</w:t>
      </w:r>
      <w:r w:rsidRPr="00642729">
        <w:t xml:space="preserve"> can</w:t>
      </w:r>
      <w:r w:rsidRPr="0010048F">
        <w:t> </w:t>
      </w:r>
      <w:r w:rsidRPr="0010048F">
        <w:rPr>
          <w:i/>
          <w:iCs/>
        </w:rPr>
        <w:t>Create Invoice</w:t>
      </w:r>
      <w:r w:rsidRPr="0010048F">
        <w:t> </w:t>
      </w:r>
      <w:r w:rsidRPr="00642729">
        <w:t>or view</w:t>
      </w:r>
      <w:r w:rsidRPr="0010048F">
        <w:t> </w:t>
      </w:r>
      <w:r w:rsidRPr="0010048F">
        <w:rPr>
          <w:i/>
          <w:iCs/>
        </w:rPr>
        <w:t>Delivery Order</w:t>
      </w:r>
      <w:r w:rsidRPr="0010048F">
        <w:t> </w:t>
      </w:r>
      <w:r w:rsidR="0010048F" w:rsidRPr="0010048F">
        <w:t xml:space="preserve">of the </w:t>
      </w:r>
      <w:r w:rsidRPr="00642729">
        <w:t>Sales Order</w:t>
      </w:r>
    </w:p>
    <w:p w14:paraId="134901F8" w14:textId="77777777" w:rsidR="00642729" w:rsidRPr="00642729" w:rsidRDefault="00642729" w:rsidP="00A575DF">
      <w:pPr>
        <w:pStyle w:val="Bodycopy"/>
        <w:jc w:val="both"/>
      </w:pPr>
      <w:r w:rsidRPr="0010048F">
        <w:rPr>
          <w:b/>
          <w:bCs/>
        </w:rPr>
        <w:t>On Delivery Order</w:t>
      </w:r>
      <w:r w:rsidRPr="0010048F">
        <w:t> </w:t>
      </w:r>
      <w:r w:rsidR="0010048F" w:rsidRPr="0010048F">
        <w:t>– We</w:t>
      </w:r>
      <w:r w:rsidRPr="00642729">
        <w:t xml:space="preserve"> can view the</w:t>
      </w:r>
      <w:r w:rsidRPr="0010048F">
        <w:t> </w:t>
      </w:r>
      <w:r w:rsidRPr="0010048F">
        <w:rPr>
          <w:i/>
          <w:iCs/>
        </w:rPr>
        <w:t>Delivery Order </w:t>
      </w:r>
      <w:r w:rsidRPr="00642729">
        <w:t>and deliver your product if it is available. Only after com</w:t>
      </w:r>
      <w:r w:rsidR="0010048F" w:rsidRPr="0010048F">
        <w:t>pleting the Delivery process one</w:t>
      </w:r>
      <w:r w:rsidRPr="00642729">
        <w:t xml:space="preserve"> can create invoice.</w:t>
      </w:r>
    </w:p>
    <w:p w14:paraId="72DD4967" w14:textId="77777777" w:rsidR="00642729" w:rsidRPr="00642729" w:rsidRDefault="00642729" w:rsidP="00A575DF">
      <w:pPr>
        <w:pStyle w:val="Bodycopy"/>
        <w:jc w:val="both"/>
      </w:pPr>
      <w:r w:rsidRPr="0010048F">
        <w:rPr>
          <w:b/>
          <w:bCs/>
        </w:rPr>
        <w:t>Before Delivery – </w:t>
      </w:r>
      <w:r w:rsidR="0010048F" w:rsidRPr="0010048F">
        <w:t xml:space="preserve">In this option, first one will have to pay the invoice. After that we can deliver </w:t>
      </w:r>
      <w:r w:rsidR="00461D3C" w:rsidRPr="0010048F">
        <w:t xml:space="preserve">the </w:t>
      </w:r>
      <w:r w:rsidR="00461D3C" w:rsidRPr="00642729">
        <w:t>product</w:t>
      </w:r>
    </w:p>
    <w:p w14:paraId="2E55EB1B" w14:textId="77777777" w:rsidR="00642729" w:rsidRPr="00740F31" w:rsidRDefault="00642729" w:rsidP="00A575DF">
      <w:pPr>
        <w:pStyle w:val="Bodycopy"/>
        <w:jc w:val="both"/>
        <w:rPr>
          <w:color w:val="000000" w:themeColor="text1"/>
        </w:rPr>
      </w:pPr>
      <w:r w:rsidRPr="00740F31">
        <w:rPr>
          <w:i/>
          <w:iCs/>
          <w:color w:val="000000" w:themeColor="text1"/>
        </w:rPr>
        <w:t>Paid</w:t>
      </w:r>
      <w:r w:rsidRPr="00740F31">
        <w:rPr>
          <w:color w:val="000000" w:themeColor="text1"/>
        </w:rPr>
        <w:t> and </w:t>
      </w:r>
      <w:r w:rsidRPr="00740F31">
        <w:rPr>
          <w:i/>
          <w:iCs/>
          <w:color w:val="000000" w:themeColor="text1"/>
        </w:rPr>
        <w:t>Delivered </w:t>
      </w:r>
      <w:r w:rsidRPr="00740F31">
        <w:rPr>
          <w:color w:val="000000" w:themeColor="text1"/>
        </w:rPr>
        <w:t>Fields, inside the O</w:t>
      </w:r>
      <w:r w:rsidRPr="00740F31">
        <w:rPr>
          <w:i/>
          <w:iCs/>
          <w:color w:val="000000" w:themeColor="text1"/>
        </w:rPr>
        <w:t>ther Information</w:t>
      </w:r>
      <w:r w:rsidRPr="00740F31">
        <w:rPr>
          <w:color w:val="000000" w:themeColor="text1"/>
        </w:rPr>
        <w:t> tab shows the status of invoice and delivery order</w:t>
      </w:r>
      <w:r w:rsidR="00FC1C9E" w:rsidRPr="00740F31">
        <w:rPr>
          <w:color w:val="000000" w:themeColor="text1"/>
        </w:rPr>
        <w:t xml:space="preserve">. </w:t>
      </w:r>
      <w:r w:rsidRPr="00740F31">
        <w:rPr>
          <w:color w:val="000000" w:themeColor="text1"/>
        </w:rPr>
        <w:t>After completing these st</w:t>
      </w:r>
      <w:r w:rsidR="0010048F" w:rsidRPr="00740F31">
        <w:rPr>
          <w:color w:val="000000" w:themeColor="text1"/>
        </w:rPr>
        <w:t xml:space="preserve">eps your Sale Order workflow will be </w:t>
      </w:r>
      <w:r w:rsidRPr="00740F31">
        <w:rPr>
          <w:color w:val="000000" w:themeColor="text1"/>
        </w:rPr>
        <w:t>completed.</w:t>
      </w:r>
      <w:r w:rsidR="00FC1C9E" w:rsidRPr="00740F31">
        <w:rPr>
          <w:color w:val="000000" w:themeColor="text1"/>
        </w:rPr>
        <w:t xml:space="preserve"> </w:t>
      </w:r>
      <w:r w:rsidR="00457323" w:rsidRPr="00740F31">
        <w:rPr>
          <w:color w:val="000000" w:themeColor="text1"/>
        </w:rPr>
        <w:t xml:space="preserve">We </w:t>
      </w:r>
      <w:r w:rsidR="00FC1C9E" w:rsidRPr="00740F31">
        <w:rPr>
          <w:color w:val="000000" w:themeColor="text1"/>
        </w:rPr>
        <w:t xml:space="preserve">can cancel the </w:t>
      </w:r>
      <w:r w:rsidRPr="00740F31">
        <w:rPr>
          <w:color w:val="000000" w:themeColor="text1"/>
        </w:rPr>
        <w:t>Sales Order inside any step</w:t>
      </w:r>
      <w:r w:rsidR="00457323" w:rsidRPr="00740F31">
        <w:rPr>
          <w:color w:val="000000" w:themeColor="text1"/>
        </w:rPr>
        <w:t xml:space="preserve"> mentioned above.</w:t>
      </w:r>
    </w:p>
    <w:p w14:paraId="312939DC" w14:textId="2177427B" w:rsidR="00FC03F0" w:rsidRPr="00F65569" w:rsidRDefault="00F65569" w:rsidP="00F65569">
      <w:pPr>
        <w:pStyle w:val="Heading3"/>
        <w:rPr>
          <w:rStyle w:val="Heading3Char"/>
          <w:b/>
        </w:rPr>
      </w:pPr>
      <w:bookmarkStart w:id="17" w:name="_Toc473650377"/>
      <w:r w:rsidRPr="00F65569">
        <w:rPr>
          <w:rStyle w:val="Heading3Char"/>
          <w:b/>
        </w:rPr>
        <w:t xml:space="preserve">3.3.1 </w:t>
      </w:r>
      <w:r w:rsidR="009D4A19" w:rsidRPr="00F65569">
        <w:rPr>
          <w:rStyle w:val="Heading3Char"/>
          <w:b/>
        </w:rPr>
        <w:t xml:space="preserve">Price </w:t>
      </w:r>
      <w:commentRangeStart w:id="18"/>
      <w:r w:rsidR="009D4A19" w:rsidRPr="00F65569">
        <w:rPr>
          <w:rStyle w:val="Heading3Char"/>
          <w:b/>
        </w:rPr>
        <w:t>List</w:t>
      </w:r>
      <w:commentRangeEnd w:id="18"/>
      <w:r w:rsidR="00A27C1B" w:rsidRPr="00F65569">
        <w:rPr>
          <w:rStyle w:val="Heading3Char"/>
          <w:b/>
        </w:rPr>
        <w:commentReference w:id="18"/>
      </w:r>
      <w:bookmarkEnd w:id="17"/>
    </w:p>
    <w:p w14:paraId="159D789A" w14:textId="77777777" w:rsidR="00CE117C" w:rsidRPr="00740F31" w:rsidRDefault="00CE117C" w:rsidP="00BA017D">
      <w:pPr>
        <w:pStyle w:val="NormalWeb"/>
        <w:shd w:val="clear" w:color="auto" w:fill="FFFFFF"/>
        <w:spacing w:after="158"/>
        <w:rPr>
          <w:b/>
          <w:color w:val="000000" w:themeColor="text1"/>
          <w:u w:val="single"/>
        </w:rPr>
      </w:pPr>
      <w:r w:rsidRPr="00740F31">
        <w:rPr>
          <w:color w:val="000000" w:themeColor="text1"/>
          <w:shd w:val="clear" w:color="auto" w:fill="FFFFFF"/>
        </w:rPr>
        <w:t xml:space="preserve">This Feature allows you to use customer specific price list Sale. This helps in a great way in managing business by offering customer specific benefits as per their configured price list. </w:t>
      </w:r>
      <w:r w:rsidRPr="00740F31">
        <w:rPr>
          <w:rFonts w:eastAsia="Times New Roman"/>
          <w:color w:val="000000" w:themeColor="text1"/>
        </w:rPr>
        <w:t>Customer specific</w:t>
      </w:r>
      <w:r w:rsidR="004D6999" w:rsidRPr="00740F31">
        <w:rPr>
          <w:rFonts w:eastAsia="Times New Roman"/>
          <w:color w:val="000000" w:themeColor="text1"/>
        </w:rPr>
        <w:t xml:space="preserve"> pricelist in sales module gives the following feature:</w:t>
      </w:r>
    </w:p>
    <w:p w14:paraId="552870F4" w14:textId="77777777" w:rsidR="00CE117C" w:rsidRPr="00740F31" w:rsidRDefault="00CE117C" w:rsidP="00BA017D">
      <w:pPr>
        <w:numPr>
          <w:ilvl w:val="0"/>
          <w:numId w:val="28"/>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 xml:space="preserve">Assign Price list while creating Customer from </w:t>
      </w:r>
      <w:r w:rsidR="004D6999" w:rsidRPr="00740F31">
        <w:rPr>
          <w:rFonts w:ascii="Times New Roman" w:eastAsia="Times New Roman" w:hAnsi="Times New Roman" w:cs="Times New Roman"/>
          <w:color w:val="000000" w:themeColor="text1"/>
          <w:sz w:val="24"/>
          <w:szCs w:val="24"/>
        </w:rPr>
        <w:t xml:space="preserve">the </w:t>
      </w:r>
      <w:r w:rsidR="005F56A9" w:rsidRPr="00740F31">
        <w:rPr>
          <w:rFonts w:ascii="Times New Roman" w:eastAsia="Times New Roman" w:hAnsi="Times New Roman" w:cs="Times New Roman"/>
          <w:color w:val="000000" w:themeColor="text1"/>
          <w:sz w:val="24"/>
          <w:szCs w:val="24"/>
        </w:rPr>
        <w:t>module</w:t>
      </w:r>
    </w:p>
    <w:p w14:paraId="0B8225A6" w14:textId="77777777" w:rsidR="00CE117C" w:rsidRPr="00740F31" w:rsidRDefault="00CE117C" w:rsidP="00BA017D">
      <w:pPr>
        <w:numPr>
          <w:ilvl w:val="0"/>
          <w:numId w:val="28"/>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Enables businesses to offer Customer specific Price benefit</w:t>
      </w:r>
    </w:p>
    <w:p w14:paraId="1AEAFF17" w14:textId="77777777" w:rsidR="00CE117C" w:rsidRPr="00740F31" w:rsidRDefault="00CE117C" w:rsidP="00BA017D">
      <w:pPr>
        <w:numPr>
          <w:ilvl w:val="0"/>
          <w:numId w:val="28"/>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Ease of doing business</w:t>
      </w:r>
    </w:p>
    <w:p w14:paraId="4448C828" w14:textId="77777777" w:rsidR="00CE117C" w:rsidRPr="00740F31" w:rsidRDefault="00CE117C" w:rsidP="00BA017D">
      <w:pPr>
        <w:numPr>
          <w:ilvl w:val="0"/>
          <w:numId w:val="28"/>
        </w:numPr>
        <w:shd w:val="clear" w:color="auto" w:fill="FFFFFF"/>
        <w:spacing w:before="100" w:beforeAutospacing="1" w:after="100" w:afterAutospacing="1"/>
        <w:rPr>
          <w:rFonts w:ascii="Times New Roman" w:eastAsia="Times New Roman" w:hAnsi="Times New Roman" w:cs="Times New Roman"/>
          <w:color w:val="000000" w:themeColor="text1"/>
          <w:sz w:val="24"/>
          <w:szCs w:val="24"/>
        </w:rPr>
      </w:pPr>
      <w:r w:rsidRPr="00740F31">
        <w:rPr>
          <w:rFonts w:ascii="Times New Roman" w:eastAsia="Times New Roman" w:hAnsi="Times New Roman" w:cs="Times New Roman"/>
          <w:color w:val="000000" w:themeColor="text1"/>
          <w:sz w:val="24"/>
          <w:szCs w:val="24"/>
        </w:rPr>
        <w:t>Smooth end to end pricelist flow</w:t>
      </w:r>
    </w:p>
    <w:p w14:paraId="785C37F8" w14:textId="72929B5B" w:rsidR="00D700F8" w:rsidRPr="00D700F8" w:rsidRDefault="00D700F8" w:rsidP="00D700F8">
      <w:pPr>
        <w:pStyle w:val="Heading2"/>
        <w:rPr>
          <w:b/>
        </w:rPr>
      </w:pPr>
      <w:bookmarkStart w:id="19" w:name="_Toc473650378"/>
      <w:r w:rsidRPr="00D700F8">
        <w:rPr>
          <w:b/>
        </w:rPr>
        <w:t>3.4 Receive feedback from the Customer</w:t>
      </w:r>
      <w:bookmarkEnd w:id="19"/>
      <w:r w:rsidRPr="00D700F8">
        <w:rPr>
          <w:b/>
        </w:rPr>
        <w:t xml:space="preserve">  </w:t>
      </w:r>
    </w:p>
    <w:p w14:paraId="0E3FAF51" w14:textId="7C29AE79" w:rsidR="00E44F4E" w:rsidRPr="00545841" w:rsidRDefault="00E44F4E" w:rsidP="00E44F4E">
      <w:pPr>
        <w:rPr>
          <w:rFonts w:ascii="Times New Roman" w:hAnsi="Times New Roman" w:cs="Times New Roman"/>
          <w:sz w:val="24"/>
          <w:szCs w:val="24"/>
        </w:rPr>
      </w:pPr>
      <w:r w:rsidRPr="00545841">
        <w:rPr>
          <w:rFonts w:ascii="Times New Roman" w:hAnsi="Times New Roman" w:cs="Times New Roman"/>
          <w:sz w:val="24"/>
          <w:szCs w:val="24"/>
        </w:rPr>
        <w:t>The Customer may contact the Salesman by phone or directly. The feedback of the Customer will be stored in the system and it will be viewable by authorized user only.</w:t>
      </w:r>
    </w:p>
    <w:p w14:paraId="37338637" w14:textId="0DE9D975" w:rsidR="00CE117C" w:rsidRPr="00545841" w:rsidRDefault="00CE117C" w:rsidP="00FF24CF">
      <w:pPr>
        <w:pStyle w:val="NormalWeb"/>
        <w:shd w:val="clear" w:color="auto" w:fill="FFFFFF"/>
        <w:spacing w:after="158"/>
        <w:jc w:val="both"/>
        <w:rPr>
          <w:b/>
          <w:color w:val="000000" w:themeColor="text1"/>
          <w:u w:val="single"/>
        </w:rPr>
      </w:pPr>
    </w:p>
    <w:p w14:paraId="15F45260" w14:textId="77777777" w:rsidR="00DE6D13" w:rsidRDefault="00DE6D13" w:rsidP="00FF24CF">
      <w:pPr>
        <w:pStyle w:val="NormalWeb"/>
        <w:shd w:val="clear" w:color="auto" w:fill="FFFFFF"/>
        <w:spacing w:after="158"/>
        <w:jc w:val="both"/>
        <w:rPr>
          <w:b/>
          <w:color w:val="000000" w:themeColor="text1"/>
          <w:u w:val="single"/>
        </w:rPr>
      </w:pPr>
    </w:p>
    <w:p w14:paraId="62E791C5" w14:textId="77777777" w:rsidR="00DE6D13" w:rsidRDefault="00DE6D13" w:rsidP="00FF24CF">
      <w:pPr>
        <w:pStyle w:val="NormalWeb"/>
        <w:shd w:val="clear" w:color="auto" w:fill="FFFFFF"/>
        <w:spacing w:after="158"/>
        <w:jc w:val="both"/>
        <w:rPr>
          <w:b/>
          <w:color w:val="000000" w:themeColor="text1"/>
          <w:u w:val="single"/>
        </w:rPr>
      </w:pPr>
    </w:p>
    <w:p w14:paraId="68D011CC" w14:textId="77777777" w:rsidR="00DE6D13" w:rsidRDefault="00DE6D13" w:rsidP="00FF24CF">
      <w:pPr>
        <w:pStyle w:val="NormalWeb"/>
        <w:shd w:val="clear" w:color="auto" w:fill="FFFFFF"/>
        <w:spacing w:after="158"/>
        <w:jc w:val="both"/>
        <w:rPr>
          <w:b/>
          <w:color w:val="000000" w:themeColor="text1"/>
          <w:u w:val="single"/>
        </w:rPr>
      </w:pPr>
    </w:p>
    <w:p w14:paraId="6219A964" w14:textId="77777777" w:rsidR="00DE6D13" w:rsidRDefault="00DE6D13" w:rsidP="00FF24CF">
      <w:pPr>
        <w:pStyle w:val="NormalWeb"/>
        <w:shd w:val="clear" w:color="auto" w:fill="FFFFFF"/>
        <w:spacing w:after="158"/>
        <w:jc w:val="both"/>
        <w:rPr>
          <w:b/>
          <w:color w:val="000000" w:themeColor="text1"/>
          <w:u w:val="single"/>
        </w:rPr>
      </w:pPr>
    </w:p>
    <w:p w14:paraId="0D84564B" w14:textId="62129EB1" w:rsidR="00DE6D13" w:rsidRDefault="00DE6D13" w:rsidP="00DE6D13">
      <w:pPr>
        <w:pStyle w:val="Heading2"/>
        <w:rPr>
          <w:b/>
        </w:rPr>
      </w:pPr>
      <w:bookmarkStart w:id="20" w:name="_Toc473650379"/>
      <w:r w:rsidRPr="00DE6D13">
        <w:rPr>
          <w:b/>
        </w:rPr>
        <w:lastRenderedPageBreak/>
        <w:t>3.5 Handles the returned product from Customer</w:t>
      </w:r>
      <w:bookmarkEnd w:id="20"/>
    </w:p>
    <w:p w14:paraId="6E07ED46" w14:textId="7C4BC630" w:rsidR="006800ED" w:rsidRPr="00545841" w:rsidRDefault="006800ED" w:rsidP="00545841">
      <w:pPr>
        <w:jc w:val="both"/>
        <w:rPr>
          <w:rFonts w:ascii="Times New Roman" w:hAnsi="Times New Roman" w:cs="Times New Roman"/>
          <w:sz w:val="24"/>
          <w:szCs w:val="24"/>
        </w:rPr>
      </w:pPr>
      <w:r>
        <w:rPr>
          <w:b/>
        </w:rPr>
        <w:t xml:space="preserve"> </w:t>
      </w:r>
      <w:r w:rsidRPr="00545841">
        <w:rPr>
          <w:rFonts w:ascii="Times New Roman" w:hAnsi="Times New Roman" w:cs="Times New Roman"/>
          <w:sz w:val="24"/>
          <w:szCs w:val="24"/>
        </w:rPr>
        <w:t xml:space="preserve">The Customer may return the product with bad quality. The time limit for the return product depends on different situations, such as the returned product still exists in the market but may not exist at the company. </w:t>
      </w:r>
    </w:p>
    <w:p w14:paraId="7F5EE023" w14:textId="7C128868" w:rsidR="00DE6D13" w:rsidRPr="006800ED" w:rsidRDefault="00E44F4E" w:rsidP="00DE6D13">
      <w:pPr>
        <w:rPr>
          <w:b/>
        </w:rPr>
      </w:pPr>
      <w:r w:rsidRPr="006800ED">
        <w:rPr>
          <w:b/>
        </w:rPr>
        <w:t>TBD</w:t>
      </w:r>
      <w:r w:rsidR="006800ED">
        <w:rPr>
          <w:b/>
        </w:rPr>
        <w:t xml:space="preserve"> </w:t>
      </w:r>
      <w:r w:rsidRPr="006800ED">
        <w:rPr>
          <w:b/>
        </w:rPr>
        <w:t>(will it come from inventory)</w:t>
      </w:r>
    </w:p>
    <w:p w14:paraId="5F39C4E4" w14:textId="46433EF6" w:rsidR="00DE6D13" w:rsidRDefault="00DE6D13" w:rsidP="00DE6D13">
      <w:pPr>
        <w:pStyle w:val="Heading2"/>
        <w:rPr>
          <w:b/>
        </w:rPr>
      </w:pPr>
      <w:bookmarkStart w:id="21" w:name="_Toc473650380"/>
      <w:r>
        <w:rPr>
          <w:b/>
        </w:rPr>
        <w:t xml:space="preserve">3.6 </w:t>
      </w:r>
      <w:r w:rsidRPr="00DE6D13">
        <w:rPr>
          <w:b/>
        </w:rPr>
        <w:t>Gives stock status report to Accounting Department</w:t>
      </w:r>
      <w:bookmarkEnd w:id="21"/>
      <w:r w:rsidRPr="00DE6D13">
        <w:rPr>
          <w:b/>
        </w:rPr>
        <w:t xml:space="preserve">  </w:t>
      </w:r>
    </w:p>
    <w:p w14:paraId="3E148DEB" w14:textId="77777777" w:rsidR="00DE6D13" w:rsidRPr="00545841" w:rsidRDefault="00DE6D13" w:rsidP="00545841">
      <w:pPr>
        <w:jc w:val="both"/>
        <w:rPr>
          <w:rFonts w:ascii="Times New Roman" w:hAnsi="Times New Roman" w:cs="Times New Roman"/>
          <w:sz w:val="24"/>
          <w:szCs w:val="24"/>
        </w:rPr>
      </w:pPr>
      <w:r w:rsidRPr="00545841">
        <w:rPr>
          <w:rFonts w:ascii="Times New Roman" w:hAnsi="Times New Roman" w:cs="Times New Roman"/>
          <w:sz w:val="24"/>
          <w:szCs w:val="24"/>
        </w:rPr>
        <w:t xml:space="preserve">The Accountant needs a stock status report for checking whether the input and output are matched between the Sales Department, Warehouse, and his/her account record.  </w:t>
      </w:r>
    </w:p>
    <w:p w14:paraId="1B950A00" w14:textId="3FAD5EB1" w:rsidR="00DE6D13" w:rsidRPr="00DE6D13" w:rsidRDefault="00DE6D13" w:rsidP="00DE6D13">
      <w:pPr>
        <w:pStyle w:val="Heading2"/>
        <w:rPr>
          <w:b/>
        </w:rPr>
      </w:pPr>
      <w:bookmarkStart w:id="22" w:name="_Toc473650381"/>
      <w:r>
        <w:rPr>
          <w:b/>
        </w:rPr>
        <w:t xml:space="preserve">3.7 </w:t>
      </w:r>
      <w:r w:rsidRPr="00DE6D13">
        <w:rPr>
          <w:b/>
        </w:rPr>
        <w:t>Gives quotation list to Customer and Accounting Department</w:t>
      </w:r>
      <w:bookmarkEnd w:id="22"/>
      <w:r w:rsidRPr="00DE6D13">
        <w:rPr>
          <w:b/>
        </w:rPr>
        <w:t xml:space="preserve">  </w:t>
      </w:r>
    </w:p>
    <w:p w14:paraId="4E1AF9DA" w14:textId="77777777" w:rsidR="006E1704" w:rsidRPr="00094A28" w:rsidRDefault="006E1704" w:rsidP="00094A28">
      <w:pPr>
        <w:jc w:val="both"/>
        <w:rPr>
          <w:rFonts w:ascii="Times New Roman" w:hAnsi="Times New Roman" w:cs="Times New Roman"/>
          <w:sz w:val="24"/>
          <w:szCs w:val="24"/>
        </w:rPr>
      </w:pPr>
      <w:r w:rsidRPr="00094A28">
        <w:rPr>
          <w:rFonts w:ascii="Times New Roman" w:hAnsi="Times New Roman" w:cs="Times New Roman"/>
          <w:sz w:val="24"/>
          <w:szCs w:val="24"/>
        </w:rPr>
        <w:t xml:space="preserve">Every time the new products have been imported to the company, the Salesmen will promote products information as a quotation list of product to the Customer at the company or to Customer’s place. This quotation list usually is printed out in retail price for the Customer but also in wholesale price for the Salesmen. In case the Customer asks for the wholesale price, the Salesmen can follow the quotation list to quote to the Customer.  </w:t>
      </w:r>
    </w:p>
    <w:p w14:paraId="7BF00A5E" w14:textId="77777777" w:rsidR="006E1704" w:rsidRPr="00094A28" w:rsidRDefault="006E1704" w:rsidP="00094A28">
      <w:pPr>
        <w:jc w:val="both"/>
        <w:rPr>
          <w:rFonts w:ascii="Times New Roman" w:hAnsi="Times New Roman" w:cs="Times New Roman"/>
          <w:sz w:val="24"/>
          <w:szCs w:val="24"/>
        </w:rPr>
      </w:pPr>
      <w:r w:rsidRPr="00094A28">
        <w:rPr>
          <w:rFonts w:ascii="Times New Roman" w:hAnsi="Times New Roman" w:cs="Times New Roman"/>
          <w:sz w:val="24"/>
          <w:szCs w:val="24"/>
        </w:rPr>
        <w:t xml:space="preserve">In order to follow the price easily, the Accountant in Accounting Department also needs a quotation list from the Sales Department.  </w:t>
      </w:r>
    </w:p>
    <w:p w14:paraId="54ECB9C0" w14:textId="77777777" w:rsidR="00262DF9" w:rsidRDefault="006E1704" w:rsidP="006E1704">
      <w:pPr>
        <w:pStyle w:val="Heading2"/>
        <w:rPr>
          <w:b/>
        </w:rPr>
      </w:pPr>
      <w:bookmarkStart w:id="23" w:name="_Toc473650382"/>
      <w:r>
        <w:rPr>
          <w:b/>
        </w:rPr>
        <w:t xml:space="preserve">3.8 </w:t>
      </w:r>
      <w:r w:rsidRPr="006E1704">
        <w:rPr>
          <w:b/>
        </w:rPr>
        <w:t>Gives customer list to Accounting Department</w:t>
      </w:r>
      <w:bookmarkEnd w:id="23"/>
    </w:p>
    <w:p w14:paraId="169A35E8" w14:textId="0848B8CE" w:rsidR="00262DF9" w:rsidRPr="00094A28" w:rsidRDefault="00262DF9" w:rsidP="00094A28">
      <w:pPr>
        <w:jc w:val="both"/>
        <w:rPr>
          <w:rFonts w:ascii="Times New Roman" w:hAnsi="Times New Roman" w:cs="Times New Roman"/>
          <w:sz w:val="24"/>
          <w:szCs w:val="24"/>
        </w:rPr>
      </w:pPr>
      <w:r w:rsidRPr="00094A28">
        <w:rPr>
          <w:rFonts w:ascii="Times New Roman" w:hAnsi="Times New Roman" w:cs="Times New Roman"/>
          <w:sz w:val="24"/>
          <w:szCs w:val="24"/>
        </w:rPr>
        <w:t>After the customer information has been recorded</w:t>
      </w:r>
      <w:r w:rsidR="00094A28">
        <w:rPr>
          <w:rFonts w:ascii="Times New Roman" w:hAnsi="Times New Roman" w:cs="Times New Roman"/>
          <w:sz w:val="24"/>
          <w:szCs w:val="24"/>
        </w:rPr>
        <w:t xml:space="preserve"> in system, i</w:t>
      </w:r>
      <w:r w:rsidRPr="00094A28">
        <w:rPr>
          <w:rFonts w:ascii="Times New Roman" w:hAnsi="Times New Roman" w:cs="Times New Roman"/>
          <w:sz w:val="24"/>
          <w:szCs w:val="24"/>
        </w:rPr>
        <w:t xml:space="preserve">t </w:t>
      </w:r>
      <w:r w:rsidR="00094A28">
        <w:rPr>
          <w:rFonts w:ascii="Times New Roman" w:hAnsi="Times New Roman" w:cs="Times New Roman"/>
          <w:sz w:val="24"/>
          <w:szCs w:val="24"/>
        </w:rPr>
        <w:t xml:space="preserve">will be given </w:t>
      </w:r>
      <w:r w:rsidRPr="00094A28">
        <w:rPr>
          <w:rFonts w:ascii="Times New Roman" w:hAnsi="Times New Roman" w:cs="Times New Roman"/>
          <w:sz w:val="24"/>
          <w:szCs w:val="24"/>
        </w:rPr>
        <w:t xml:space="preserve">to the Accounting Department.  </w:t>
      </w:r>
    </w:p>
    <w:p w14:paraId="233E7E7F" w14:textId="2F87A2A8" w:rsidR="00262DF9" w:rsidRDefault="00262DF9" w:rsidP="00262DF9">
      <w:pPr>
        <w:pStyle w:val="Heading2"/>
        <w:rPr>
          <w:b/>
        </w:rPr>
      </w:pPr>
      <w:bookmarkStart w:id="24" w:name="_Toc473650383"/>
      <w:r>
        <w:rPr>
          <w:b/>
        </w:rPr>
        <w:t xml:space="preserve">3.9 </w:t>
      </w:r>
      <w:r w:rsidRPr="00262DF9">
        <w:rPr>
          <w:b/>
        </w:rPr>
        <w:t>Gives sales reports to Customer and Accounting Department</w:t>
      </w:r>
      <w:bookmarkEnd w:id="24"/>
      <w:r w:rsidRPr="00262DF9">
        <w:rPr>
          <w:b/>
        </w:rPr>
        <w:t xml:space="preserve">  </w:t>
      </w:r>
    </w:p>
    <w:p w14:paraId="66D2CEC7" w14:textId="77777777" w:rsidR="006F1103" w:rsidRPr="00CB02EE" w:rsidRDefault="006F1103" w:rsidP="00CB02EE">
      <w:pPr>
        <w:jc w:val="both"/>
        <w:rPr>
          <w:rFonts w:ascii="Times New Roman" w:hAnsi="Times New Roman" w:cs="Times New Roman"/>
          <w:sz w:val="24"/>
          <w:szCs w:val="24"/>
        </w:rPr>
      </w:pPr>
      <w:r w:rsidRPr="00CB02EE">
        <w:rPr>
          <w:rFonts w:ascii="Times New Roman" w:hAnsi="Times New Roman" w:cs="Times New Roman"/>
          <w:sz w:val="24"/>
          <w:szCs w:val="24"/>
        </w:rPr>
        <w:t xml:space="preserve">The Salesmen have to send the daily sales reports, which show the daily delivery and payment of the Customers, to the Accounting Department. Sometimes the Customers also require having these sales reports in the certain period to check by him or herself whether they are correct or not.  </w:t>
      </w:r>
    </w:p>
    <w:p w14:paraId="40538714" w14:textId="77777777" w:rsidR="006F1103" w:rsidRPr="00CB02EE" w:rsidRDefault="006F1103" w:rsidP="00CB02EE">
      <w:pPr>
        <w:jc w:val="both"/>
        <w:rPr>
          <w:rFonts w:ascii="Times New Roman" w:hAnsi="Times New Roman" w:cs="Times New Roman"/>
          <w:sz w:val="24"/>
          <w:szCs w:val="24"/>
        </w:rPr>
      </w:pPr>
      <w:r w:rsidRPr="00CB02EE">
        <w:rPr>
          <w:rFonts w:ascii="Times New Roman" w:hAnsi="Times New Roman" w:cs="Times New Roman"/>
          <w:sz w:val="24"/>
          <w:szCs w:val="24"/>
        </w:rPr>
        <w:t xml:space="preserve">There are three kinds of sales as following:  </w:t>
      </w:r>
    </w:p>
    <w:p w14:paraId="5F71DB7C" w14:textId="77777777" w:rsidR="006F1103" w:rsidRPr="00CB02EE" w:rsidRDefault="006F1103" w:rsidP="00CB02EE">
      <w:pPr>
        <w:jc w:val="both"/>
        <w:rPr>
          <w:rFonts w:ascii="Times New Roman" w:hAnsi="Times New Roman" w:cs="Times New Roman"/>
          <w:sz w:val="24"/>
          <w:szCs w:val="24"/>
        </w:rPr>
      </w:pPr>
      <w:r w:rsidRPr="00CB02EE">
        <w:rPr>
          <w:rFonts w:ascii="Times New Roman" w:hAnsi="Times New Roman" w:cs="Times New Roman"/>
          <w:b/>
          <w:sz w:val="24"/>
          <w:szCs w:val="24"/>
        </w:rPr>
        <w:t>Retail:</w:t>
      </w:r>
      <w:r w:rsidRPr="00CB02EE">
        <w:rPr>
          <w:rFonts w:ascii="Times New Roman" w:hAnsi="Times New Roman" w:cs="Times New Roman"/>
          <w:sz w:val="24"/>
          <w:szCs w:val="24"/>
        </w:rPr>
        <w:t xml:space="preserve"> When a Customer buys a small quantity of a certain product.  </w:t>
      </w:r>
    </w:p>
    <w:p w14:paraId="2DFE205B" w14:textId="77777777" w:rsidR="006F1103" w:rsidRPr="00CB02EE" w:rsidRDefault="006F1103" w:rsidP="00CB02EE">
      <w:pPr>
        <w:jc w:val="both"/>
        <w:rPr>
          <w:rFonts w:ascii="Times New Roman" w:hAnsi="Times New Roman" w:cs="Times New Roman"/>
          <w:sz w:val="24"/>
          <w:szCs w:val="24"/>
        </w:rPr>
      </w:pPr>
      <w:r w:rsidRPr="00CB02EE">
        <w:rPr>
          <w:rFonts w:ascii="Times New Roman" w:hAnsi="Times New Roman" w:cs="Times New Roman"/>
          <w:b/>
          <w:sz w:val="24"/>
          <w:szCs w:val="24"/>
        </w:rPr>
        <w:t>Wholesale:</w:t>
      </w:r>
      <w:r w:rsidRPr="00CB02EE">
        <w:rPr>
          <w:rFonts w:ascii="Times New Roman" w:hAnsi="Times New Roman" w:cs="Times New Roman"/>
          <w:sz w:val="24"/>
          <w:szCs w:val="24"/>
        </w:rPr>
        <w:t xml:space="preserve"> When Customer buys a big quantity of a certain product. This wholesale quantity is usually defined by the company, or sometimes the Customer also gives suggestion. On the other hand, the product delivery time is in a very short period usually less than one week.  </w:t>
      </w:r>
    </w:p>
    <w:p w14:paraId="79C62DA7" w14:textId="77777777" w:rsidR="00FB0968" w:rsidRDefault="00FB0968" w:rsidP="00CB02EE">
      <w:pPr>
        <w:jc w:val="both"/>
        <w:rPr>
          <w:rFonts w:ascii="Times New Roman" w:hAnsi="Times New Roman" w:cs="Times New Roman"/>
          <w:sz w:val="24"/>
          <w:szCs w:val="24"/>
        </w:rPr>
      </w:pPr>
      <w:r w:rsidRPr="00CB02EE">
        <w:rPr>
          <w:rFonts w:ascii="Times New Roman" w:hAnsi="Times New Roman" w:cs="Times New Roman"/>
          <w:b/>
          <w:sz w:val="24"/>
          <w:szCs w:val="24"/>
        </w:rPr>
        <w:t>Contract sale:</w:t>
      </w:r>
      <w:r w:rsidRPr="00CB02EE">
        <w:rPr>
          <w:rFonts w:ascii="Times New Roman" w:hAnsi="Times New Roman" w:cs="Times New Roman"/>
          <w:sz w:val="24"/>
          <w:szCs w:val="24"/>
        </w:rPr>
        <w:t xml:space="preserve"> When a Customer buys a big quantity of a certain product in monopolization. The terms of delivery and payment for the product are signed in the contract. The contract price is the lowest price compared with retail and wholesale price. The delivery time is in long period usually more than one week.  </w:t>
      </w:r>
    </w:p>
    <w:p w14:paraId="656E28B9" w14:textId="77777777" w:rsidR="00B248F3" w:rsidRPr="00CB02EE" w:rsidRDefault="00B248F3" w:rsidP="00CB02EE">
      <w:pPr>
        <w:jc w:val="both"/>
        <w:rPr>
          <w:rFonts w:ascii="Times New Roman" w:hAnsi="Times New Roman" w:cs="Times New Roman"/>
          <w:sz w:val="24"/>
          <w:szCs w:val="24"/>
        </w:rPr>
      </w:pPr>
    </w:p>
    <w:p w14:paraId="162EB8A4" w14:textId="6EB3F437" w:rsidR="00FB0968" w:rsidRPr="00FB0968" w:rsidRDefault="00FB0968" w:rsidP="00FB0968">
      <w:pPr>
        <w:pStyle w:val="Heading2"/>
        <w:rPr>
          <w:b/>
        </w:rPr>
      </w:pPr>
      <w:bookmarkStart w:id="25" w:name="_Toc473650384"/>
      <w:r>
        <w:rPr>
          <w:b/>
        </w:rPr>
        <w:t xml:space="preserve">3.10 </w:t>
      </w:r>
      <w:r w:rsidRPr="00FB0968">
        <w:rPr>
          <w:b/>
        </w:rPr>
        <w:t>Gives contract to Customer and Accounting Department</w:t>
      </w:r>
      <w:bookmarkEnd w:id="25"/>
      <w:r w:rsidRPr="00FB0968">
        <w:rPr>
          <w:b/>
        </w:rPr>
        <w:t xml:space="preserve">  </w:t>
      </w:r>
    </w:p>
    <w:p w14:paraId="196E182A" w14:textId="77777777" w:rsidR="00FB0968" w:rsidRPr="00B248F3" w:rsidRDefault="00FB0968" w:rsidP="00B248F3">
      <w:pPr>
        <w:jc w:val="both"/>
        <w:rPr>
          <w:rFonts w:ascii="Times New Roman" w:hAnsi="Times New Roman" w:cs="Times New Roman"/>
          <w:color w:val="auto"/>
          <w:sz w:val="24"/>
          <w:szCs w:val="24"/>
        </w:rPr>
      </w:pPr>
      <w:r w:rsidRPr="00B248F3">
        <w:rPr>
          <w:rFonts w:ascii="Times New Roman" w:hAnsi="Times New Roman" w:cs="Times New Roman"/>
          <w:color w:val="auto"/>
          <w:sz w:val="24"/>
          <w:szCs w:val="24"/>
        </w:rPr>
        <w:t xml:space="preserve">After the contract has been made, three copies will be made: first for Customer, second for Accounting Department and third for Sales Department itself.  </w:t>
      </w:r>
    </w:p>
    <w:p w14:paraId="2FA1B9A8" w14:textId="0AD69718" w:rsidR="00FB0968" w:rsidRPr="00FB0968" w:rsidRDefault="00FB0968" w:rsidP="00FB0968">
      <w:pPr>
        <w:pStyle w:val="Heading2"/>
        <w:rPr>
          <w:b/>
        </w:rPr>
      </w:pPr>
      <w:bookmarkStart w:id="26" w:name="_Toc473650385"/>
      <w:r>
        <w:rPr>
          <w:b/>
        </w:rPr>
        <w:lastRenderedPageBreak/>
        <w:t xml:space="preserve">3.11 </w:t>
      </w:r>
      <w:r w:rsidRPr="00FB0968">
        <w:rPr>
          <w:b/>
        </w:rPr>
        <w:t>Gives returned product report the Customer and Accounting Department</w:t>
      </w:r>
      <w:bookmarkEnd w:id="26"/>
      <w:r w:rsidRPr="00FB0968">
        <w:rPr>
          <w:b/>
        </w:rPr>
        <w:t xml:space="preserve">  </w:t>
      </w:r>
    </w:p>
    <w:p w14:paraId="0D9B71FB" w14:textId="7DB69D36" w:rsidR="006E1704" w:rsidRPr="00B248F3" w:rsidRDefault="00FB0968" w:rsidP="00B248F3">
      <w:pPr>
        <w:jc w:val="both"/>
        <w:rPr>
          <w:rFonts w:ascii="Times New Roman" w:hAnsi="Times New Roman" w:cs="Times New Roman"/>
          <w:sz w:val="24"/>
          <w:szCs w:val="24"/>
        </w:rPr>
      </w:pPr>
      <w:r w:rsidRPr="00B248F3">
        <w:rPr>
          <w:rFonts w:ascii="Times New Roman" w:hAnsi="Times New Roman" w:cs="Times New Roman"/>
          <w:sz w:val="24"/>
          <w:szCs w:val="24"/>
        </w:rPr>
        <w:t xml:space="preserve">The returned product reflects the quality of the product and influent to the long-term business relationship. On the other hands, the value of the returned product is considered as payment and the debt of the customer will be reduced. The Account needs the returned product report to follow the payment in the account. The customer sometimes requires the returned product report as well.  </w:t>
      </w:r>
      <w:r w:rsidR="006E1704" w:rsidRPr="00FB0968">
        <w:rPr>
          <w:b/>
        </w:rPr>
        <w:t xml:space="preserve">  </w:t>
      </w:r>
    </w:p>
    <w:p w14:paraId="39C3F674" w14:textId="75DAB52D" w:rsidR="00FB0968" w:rsidRPr="00FB0968" w:rsidRDefault="00FB0968" w:rsidP="00FB0968">
      <w:pPr>
        <w:pStyle w:val="Heading2"/>
        <w:rPr>
          <w:b/>
        </w:rPr>
      </w:pPr>
      <w:bookmarkStart w:id="27" w:name="_Toc473650386"/>
      <w:r>
        <w:rPr>
          <w:b/>
        </w:rPr>
        <w:t xml:space="preserve">3.12 </w:t>
      </w:r>
      <w:r w:rsidRPr="00FB0968">
        <w:rPr>
          <w:b/>
        </w:rPr>
        <w:t>Gets a delivery receipt from Warehouse Keeper</w:t>
      </w:r>
      <w:bookmarkEnd w:id="27"/>
      <w:r w:rsidRPr="00FB0968">
        <w:rPr>
          <w:b/>
        </w:rPr>
        <w:t xml:space="preserve">  </w:t>
      </w:r>
    </w:p>
    <w:p w14:paraId="2DD290EA" w14:textId="77777777" w:rsidR="00FB0968" w:rsidRPr="00B248F3" w:rsidRDefault="00FB0968" w:rsidP="00B248F3">
      <w:pPr>
        <w:jc w:val="both"/>
        <w:rPr>
          <w:rFonts w:ascii="Times New Roman" w:hAnsi="Times New Roman" w:cs="Times New Roman"/>
          <w:sz w:val="24"/>
          <w:szCs w:val="24"/>
        </w:rPr>
      </w:pPr>
      <w:r w:rsidRPr="00B248F3">
        <w:rPr>
          <w:rFonts w:ascii="Times New Roman" w:hAnsi="Times New Roman" w:cs="Times New Roman"/>
          <w:sz w:val="24"/>
          <w:szCs w:val="24"/>
        </w:rPr>
        <w:t xml:space="preserve">The Customer will sign on the delivery receipt after receiving the products. The Salesman will get the signed delivery receipt from Warehouse Keepers after the product has been delivered.   </w:t>
      </w:r>
    </w:p>
    <w:p w14:paraId="020E3382" w14:textId="77777777" w:rsidR="00FB0968" w:rsidRPr="00B248F3" w:rsidRDefault="00FB0968" w:rsidP="00B248F3">
      <w:pPr>
        <w:jc w:val="both"/>
        <w:rPr>
          <w:rFonts w:ascii="Times New Roman" w:hAnsi="Times New Roman" w:cs="Times New Roman"/>
          <w:sz w:val="24"/>
          <w:szCs w:val="24"/>
        </w:rPr>
      </w:pPr>
      <w:r w:rsidRPr="00B248F3">
        <w:rPr>
          <w:rFonts w:ascii="Times New Roman" w:hAnsi="Times New Roman" w:cs="Times New Roman"/>
          <w:sz w:val="24"/>
          <w:szCs w:val="24"/>
        </w:rPr>
        <w:t xml:space="preserve">The delivery receipt is made in three copies: first for Customer, second for Salesman, third for Warehouse Keeper him-/herself.  </w:t>
      </w:r>
    </w:p>
    <w:p w14:paraId="7645DFE0" w14:textId="4FCFEAC0" w:rsidR="00D861F3" w:rsidRDefault="00D861F3" w:rsidP="00D861F3">
      <w:pPr>
        <w:pStyle w:val="Heading2"/>
        <w:rPr>
          <w:b/>
        </w:rPr>
      </w:pPr>
      <w:bookmarkStart w:id="28" w:name="_Toc473650388"/>
      <w:r>
        <w:rPr>
          <w:b/>
        </w:rPr>
        <w:t>3</w:t>
      </w:r>
      <w:r w:rsidR="0041401E">
        <w:rPr>
          <w:b/>
        </w:rPr>
        <w:t>.13</w:t>
      </w:r>
      <w:r>
        <w:rPr>
          <w:b/>
        </w:rPr>
        <w:t xml:space="preserve"> Sales Target</w:t>
      </w:r>
      <w:bookmarkEnd w:id="28"/>
    </w:p>
    <w:p w14:paraId="694F20F5" w14:textId="77777777" w:rsidR="00CC2534" w:rsidRDefault="00335A7A" w:rsidP="004F3BB9">
      <w:pPr>
        <w:pStyle w:val="Bodycopy"/>
        <w:jc w:val="both"/>
        <w:rPr>
          <w:shd w:val="clear" w:color="auto" w:fill="FFFFFF" w:themeFill="background1"/>
        </w:rPr>
      </w:pPr>
      <w:r w:rsidRPr="00262C24">
        <w:rPr>
          <w:shd w:val="clear" w:color="auto" w:fill="FFFFFF" w:themeFill="background1"/>
        </w:rPr>
        <w:t>A specified amount of sales that a management sets for achieving or exceeding within a specified timeframe. Sales targets are apportioned among different sales units such as salespersons, franchisees, distributors, agents, etc.</w:t>
      </w:r>
    </w:p>
    <w:p w14:paraId="3FFC0575" w14:textId="56244524" w:rsidR="00D861F3" w:rsidRPr="00D861F3" w:rsidRDefault="00CC2534" w:rsidP="004F3BB9">
      <w:pPr>
        <w:pStyle w:val="Bodycopy"/>
        <w:jc w:val="both"/>
      </w:pPr>
      <w:r>
        <w:rPr>
          <w:shd w:val="clear" w:color="auto" w:fill="FFFFFF" w:themeFill="background1"/>
        </w:rPr>
        <w:t>If the sales targets are achieved, then it is considered as achievement. This achievement can be</w:t>
      </w:r>
      <w:r w:rsidR="004F3BB9">
        <w:rPr>
          <w:shd w:val="clear" w:color="auto" w:fill="FFFFFF" w:themeFill="background1"/>
        </w:rPr>
        <w:t xml:space="preserve"> measured yearly/ half-yearly/ quarterly.</w:t>
      </w:r>
    </w:p>
    <w:p w14:paraId="71AA8B35" w14:textId="67612994" w:rsidR="00D861F3" w:rsidRDefault="0041401E" w:rsidP="00D861F3">
      <w:pPr>
        <w:pStyle w:val="Heading2"/>
        <w:rPr>
          <w:b/>
        </w:rPr>
      </w:pPr>
      <w:bookmarkStart w:id="29" w:name="_Toc473650389"/>
      <w:r>
        <w:rPr>
          <w:b/>
        </w:rPr>
        <w:t>3.14</w:t>
      </w:r>
      <w:r w:rsidR="00D861F3">
        <w:rPr>
          <w:b/>
        </w:rPr>
        <w:t xml:space="preserve"> Sales Discount</w:t>
      </w:r>
      <w:bookmarkEnd w:id="29"/>
    </w:p>
    <w:p w14:paraId="002C3E0A" w14:textId="5A6BC3C5" w:rsidR="00D861F3" w:rsidRDefault="00D861F3" w:rsidP="005755E2">
      <w:pPr>
        <w:jc w:val="both"/>
        <w:rPr>
          <w:rFonts w:ascii="Times New Roman" w:hAnsi="Times New Roman" w:cs="Times New Roman"/>
          <w:b/>
          <w:color w:val="auto"/>
          <w:sz w:val="24"/>
          <w:szCs w:val="24"/>
          <w:shd w:val="clear" w:color="auto" w:fill="FFFFFF"/>
        </w:rPr>
      </w:pPr>
      <w:r w:rsidRPr="00D861F3">
        <w:rPr>
          <w:rStyle w:val="apple-converted-space"/>
          <w:rFonts w:ascii="Verdana" w:hAnsi="Verdana"/>
          <w:color w:val="auto"/>
          <w:sz w:val="18"/>
          <w:szCs w:val="18"/>
          <w:shd w:val="clear" w:color="auto" w:fill="FFFFFF"/>
        </w:rPr>
        <w:t> </w:t>
      </w:r>
      <w:r w:rsidRPr="00910C5B">
        <w:rPr>
          <w:rFonts w:ascii="Times New Roman" w:hAnsi="Times New Roman" w:cs="Times New Roman"/>
          <w:color w:val="auto"/>
          <w:sz w:val="24"/>
          <w:szCs w:val="24"/>
          <w:shd w:val="clear" w:color="auto" w:fill="FFFFFF"/>
        </w:rPr>
        <w:t>A sales discount is a reduction in the price of a product or service that is offered by the seller, in exchange for early payment by the buyer. This discount may be</w:t>
      </w:r>
      <w:r w:rsidR="00335A7A" w:rsidRPr="00910C5B">
        <w:rPr>
          <w:rFonts w:ascii="Times New Roman" w:hAnsi="Times New Roman" w:cs="Times New Roman"/>
          <w:color w:val="auto"/>
          <w:sz w:val="24"/>
          <w:szCs w:val="24"/>
          <w:shd w:val="clear" w:color="auto" w:fill="FFFFFF"/>
        </w:rPr>
        <w:t xml:space="preserve"> fixed or percentage. Debit note </w:t>
      </w:r>
      <w:r w:rsidR="00910C5B" w:rsidRPr="00910C5B">
        <w:rPr>
          <w:rFonts w:ascii="Times New Roman" w:hAnsi="Times New Roman" w:cs="Times New Roman"/>
          <w:b/>
          <w:color w:val="auto"/>
          <w:sz w:val="24"/>
          <w:szCs w:val="24"/>
          <w:shd w:val="clear" w:color="auto" w:fill="FFFFFF"/>
        </w:rPr>
        <w:t>(TBD)</w:t>
      </w:r>
    </w:p>
    <w:p w14:paraId="299F25AB" w14:textId="27BAC4E1" w:rsidR="0041401E" w:rsidRPr="00860B00" w:rsidRDefault="0041401E" w:rsidP="0041401E">
      <w:pPr>
        <w:pStyle w:val="Heading2"/>
        <w:rPr>
          <w:b/>
        </w:rPr>
      </w:pPr>
      <w:bookmarkStart w:id="30" w:name="_Toc473650387"/>
      <w:r>
        <w:rPr>
          <w:b/>
        </w:rPr>
        <w:t>3.15</w:t>
      </w:r>
      <w:r w:rsidRPr="00860B00">
        <w:rPr>
          <w:b/>
        </w:rPr>
        <w:t xml:space="preserve"> Reports</w:t>
      </w:r>
      <w:bookmarkEnd w:id="30"/>
    </w:p>
    <w:p w14:paraId="5974DB4D" w14:textId="77777777" w:rsidR="0041401E" w:rsidRPr="002E6E7E" w:rsidRDefault="0041401E" w:rsidP="0041401E">
      <w:pPr>
        <w:pStyle w:val="ListParagraph"/>
        <w:numPr>
          <w:ilvl w:val="0"/>
          <w:numId w:val="26"/>
        </w:numPr>
        <w:jc w:val="both"/>
        <w:rPr>
          <w:rFonts w:ascii="Times New Roman" w:hAnsi="Times New Roman" w:cs="Times New Roman"/>
          <w:sz w:val="24"/>
          <w:szCs w:val="24"/>
        </w:rPr>
      </w:pPr>
      <w:r w:rsidRPr="002E6E7E">
        <w:rPr>
          <w:rFonts w:ascii="Times New Roman" w:hAnsi="Times New Roman" w:cs="Times New Roman"/>
          <w:sz w:val="24"/>
          <w:szCs w:val="24"/>
        </w:rPr>
        <w:t>A report of product list with stock status.</w:t>
      </w:r>
    </w:p>
    <w:p w14:paraId="730DEC11" w14:textId="77777777" w:rsidR="0041401E" w:rsidRPr="002E6E7E" w:rsidRDefault="0041401E" w:rsidP="0041401E">
      <w:pPr>
        <w:pStyle w:val="ListParagraph"/>
        <w:numPr>
          <w:ilvl w:val="0"/>
          <w:numId w:val="26"/>
        </w:numPr>
        <w:jc w:val="both"/>
        <w:rPr>
          <w:rFonts w:ascii="Times New Roman" w:hAnsi="Times New Roman" w:cs="Times New Roman"/>
          <w:sz w:val="24"/>
          <w:szCs w:val="24"/>
        </w:rPr>
      </w:pPr>
      <w:r w:rsidRPr="002E6E7E">
        <w:rPr>
          <w:rFonts w:ascii="Times New Roman" w:hAnsi="Times New Roman" w:cs="Times New Roman"/>
          <w:sz w:val="24"/>
          <w:szCs w:val="24"/>
        </w:rPr>
        <w:t>A report of product list with retail price.</w:t>
      </w:r>
    </w:p>
    <w:p w14:paraId="782632DF" w14:textId="77777777" w:rsidR="0041401E" w:rsidRPr="002E6E7E" w:rsidRDefault="0041401E" w:rsidP="0041401E">
      <w:pPr>
        <w:pStyle w:val="ListParagraph"/>
        <w:numPr>
          <w:ilvl w:val="0"/>
          <w:numId w:val="26"/>
        </w:numPr>
        <w:jc w:val="both"/>
        <w:rPr>
          <w:rFonts w:ascii="Times New Roman" w:hAnsi="Times New Roman" w:cs="Times New Roman"/>
          <w:sz w:val="24"/>
          <w:szCs w:val="24"/>
        </w:rPr>
      </w:pPr>
      <w:r w:rsidRPr="002E6E7E">
        <w:rPr>
          <w:rFonts w:ascii="Times New Roman" w:hAnsi="Times New Roman" w:cs="Times New Roman"/>
          <w:sz w:val="24"/>
          <w:szCs w:val="24"/>
        </w:rPr>
        <w:t>A report of product list with wholesale price and wholesale quantity.</w:t>
      </w:r>
    </w:p>
    <w:p w14:paraId="6C7A8806" w14:textId="77777777" w:rsidR="0041401E" w:rsidRPr="002E6E7E" w:rsidRDefault="0041401E" w:rsidP="0041401E">
      <w:pPr>
        <w:pStyle w:val="ListParagraph"/>
        <w:numPr>
          <w:ilvl w:val="0"/>
          <w:numId w:val="26"/>
        </w:numPr>
        <w:jc w:val="both"/>
        <w:rPr>
          <w:rFonts w:ascii="Times New Roman" w:hAnsi="Times New Roman" w:cs="Times New Roman"/>
          <w:sz w:val="24"/>
          <w:szCs w:val="24"/>
        </w:rPr>
      </w:pPr>
      <w:r w:rsidRPr="002E6E7E">
        <w:rPr>
          <w:rFonts w:ascii="Times New Roman" w:hAnsi="Times New Roman" w:cs="Times New Roman"/>
          <w:sz w:val="24"/>
          <w:szCs w:val="24"/>
        </w:rPr>
        <w:t>A report of customer list sorted by selection criteria.</w:t>
      </w:r>
    </w:p>
    <w:p w14:paraId="33C1477D" w14:textId="77777777" w:rsidR="0041401E" w:rsidRPr="002E6E7E" w:rsidRDefault="0041401E" w:rsidP="0041401E">
      <w:pPr>
        <w:pStyle w:val="ListParagraph"/>
        <w:numPr>
          <w:ilvl w:val="0"/>
          <w:numId w:val="26"/>
        </w:numPr>
        <w:jc w:val="both"/>
        <w:rPr>
          <w:rFonts w:ascii="Times New Roman" w:hAnsi="Times New Roman" w:cs="Times New Roman"/>
          <w:sz w:val="24"/>
          <w:szCs w:val="24"/>
        </w:rPr>
      </w:pPr>
      <w:r w:rsidRPr="002E6E7E">
        <w:rPr>
          <w:rFonts w:ascii="Times New Roman" w:hAnsi="Times New Roman" w:cs="Times New Roman"/>
          <w:sz w:val="24"/>
          <w:szCs w:val="24"/>
        </w:rPr>
        <w:t>A report of delivery list in detail information in a certain period for one customer.</w:t>
      </w:r>
    </w:p>
    <w:p w14:paraId="3F35C10A" w14:textId="4CD3A146" w:rsidR="0041401E" w:rsidRPr="0041401E" w:rsidRDefault="0041401E" w:rsidP="005755E2">
      <w:pPr>
        <w:pStyle w:val="ListParagraph"/>
        <w:numPr>
          <w:ilvl w:val="0"/>
          <w:numId w:val="26"/>
        </w:numPr>
        <w:jc w:val="both"/>
        <w:rPr>
          <w:rFonts w:ascii="Times New Roman" w:hAnsi="Times New Roman" w:cs="Times New Roman"/>
          <w:sz w:val="24"/>
          <w:szCs w:val="24"/>
        </w:rPr>
      </w:pPr>
      <w:r w:rsidRPr="002E6E7E">
        <w:rPr>
          <w:rFonts w:ascii="Times New Roman" w:hAnsi="Times New Roman" w:cs="Times New Roman"/>
          <w:sz w:val="24"/>
          <w:szCs w:val="24"/>
        </w:rPr>
        <w:t>A report of payment list in detail information in a certain period for one customer.</w:t>
      </w:r>
    </w:p>
    <w:p w14:paraId="5D0C378C" w14:textId="7D663471" w:rsidR="00AD2575" w:rsidRPr="00FC1C9E" w:rsidRDefault="00D861F3" w:rsidP="00AD2575">
      <w:pPr>
        <w:pStyle w:val="Heading2"/>
        <w:rPr>
          <w:b/>
        </w:rPr>
      </w:pPr>
      <w:bookmarkStart w:id="31" w:name="_Toc473650390"/>
      <w:r>
        <w:rPr>
          <w:b/>
        </w:rPr>
        <w:t>3.16</w:t>
      </w:r>
      <w:r w:rsidR="00AD2575">
        <w:rPr>
          <w:b/>
        </w:rPr>
        <w:t xml:space="preserve"> </w:t>
      </w:r>
      <w:r w:rsidR="00AD2575" w:rsidRPr="00FC1C9E">
        <w:rPr>
          <w:b/>
        </w:rPr>
        <w:t>The main external agents</w:t>
      </w:r>
      <w:bookmarkEnd w:id="31"/>
      <w:r w:rsidR="00AD2575" w:rsidRPr="00FC1C9E">
        <w:rPr>
          <w:b/>
        </w:rPr>
        <w:t xml:space="preserve">  </w:t>
      </w:r>
    </w:p>
    <w:p w14:paraId="38BBD2D9" w14:textId="77777777" w:rsidR="00AD2575" w:rsidRPr="00FC1C9E"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a place where keeps, inspects, and audits financial record of the company.  </w:t>
      </w:r>
    </w:p>
    <w:p w14:paraId="18949245" w14:textId="77777777" w:rsidR="00AD2575" w:rsidRPr="00FC1C9E"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t xml:space="preserve">Accounting Department is the external agent of the sales management process and internal agent of the company.  </w:t>
      </w:r>
    </w:p>
    <w:p w14:paraId="16BC26D4" w14:textId="77777777" w:rsidR="00AD2575" w:rsidRPr="00FC1C9E"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t xml:space="preserve">Customer may be a person, a workshop or a store that buys products at the company.  </w:t>
      </w:r>
    </w:p>
    <w:p w14:paraId="4B2A4A9D" w14:textId="77777777" w:rsidR="00AD2575" w:rsidRPr="00FC1C9E"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t xml:space="preserve">A warehouse is a place where storages the company’s products. Each ware house has its own stock. There is one Warehouse Keeper in each warehouse.  </w:t>
      </w:r>
    </w:p>
    <w:p w14:paraId="307D3A55" w14:textId="77777777" w:rsidR="00AD2575" w:rsidRPr="00FC1C9E"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t xml:space="preserve">The warehouse is external agent of the sales management process and internal agent of the company.  </w:t>
      </w:r>
    </w:p>
    <w:p w14:paraId="4F33ABCA" w14:textId="77777777" w:rsidR="00AD2575" w:rsidRPr="00FC1C9E"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lastRenderedPageBreak/>
        <w:t xml:space="preserve">A supplier is a manufacturer or an exporter who supplies products to the company.   </w:t>
      </w:r>
    </w:p>
    <w:p w14:paraId="0C524737" w14:textId="77777777" w:rsidR="00AD2575" w:rsidRPr="00111E31" w:rsidRDefault="00AD2575" w:rsidP="00FA1A89">
      <w:pPr>
        <w:jc w:val="both"/>
        <w:rPr>
          <w:rFonts w:ascii="Times New Roman" w:hAnsi="Times New Roman" w:cs="Times New Roman"/>
          <w:sz w:val="24"/>
          <w:szCs w:val="24"/>
        </w:rPr>
      </w:pPr>
      <w:r w:rsidRPr="00FC1C9E">
        <w:rPr>
          <w:rFonts w:ascii="Times New Roman" w:hAnsi="Times New Roman" w:cs="Times New Roman"/>
          <w:sz w:val="24"/>
          <w:szCs w:val="24"/>
        </w:rPr>
        <w:t>The supplier is an external agent of the company.</w:t>
      </w:r>
    </w:p>
    <w:p w14:paraId="4EB0C418" w14:textId="77777777" w:rsidR="007C7D55" w:rsidRDefault="007C7D55" w:rsidP="00FF24CF">
      <w:pPr>
        <w:pStyle w:val="NormalWeb"/>
        <w:shd w:val="clear" w:color="auto" w:fill="FFFFFF"/>
        <w:spacing w:after="158"/>
        <w:jc w:val="both"/>
        <w:rPr>
          <w:b/>
          <w:color w:val="000000" w:themeColor="text1"/>
          <w:u w:val="single"/>
        </w:rPr>
      </w:pPr>
    </w:p>
    <w:p w14:paraId="6E5FBDEF" w14:textId="77777777" w:rsidR="007C7D55" w:rsidRDefault="007C7D55" w:rsidP="00FF24CF">
      <w:pPr>
        <w:pStyle w:val="NormalWeb"/>
        <w:shd w:val="clear" w:color="auto" w:fill="FFFFFF"/>
        <w:spacing w:after="158"/>
        <w:jc w:val="both"/>
        <w:rPr>
          <w:b/>
          <w:color w:val="000000" w:themeColor="text1"/>
          <w:u w:val="single"/>
        </w:rPr>
      </w:pPr>
    </w:p>
    <w:p w14:paraId="319C54D5" w14:textId="77777777" w:rsidR="00FA1A89" w:rsidRDefault="00FA1A89" w:rsidP="00FF24CF">
      <w:pPr>
        <w:pStyle w:val="NormalWeb"/>
        <w:shd w:val="clear" w:color="auto" w:fill="FFFFFF"/>
        <w:spacing w:after="158"/>
        <w:jc w:val="both"/>
        <w:rPr>
          <w:b/>
          <w:color w:val="000000" w:themeColor="text1"/>
          <w:u w:val="single"/>
        </w:rPr>
      </w:pPr>
    </w:p>
    <w:p w14:paraId="556F349D" w14:textId="77777777" w:rsidR="00FA1A89" w:rsidRDefault="00FA1A89" w:rsidP="00FF24CF">
      <w:pPr>
        <w:pStyle w:val="NormalWeb"/>
        <w:shd w:val="clear" w:color="auto" w:fill="FFFFFF"/>
        <w:spacing w:after="158"/>
        <w:jc w:val="both"/>
        <w:rPr>
          <w:b/>
          <w:color w:val="000000" w:themeColor="text1"/>
          <w:u w:val="single"/>
        </w:rPr>
      </w:pPr>
    </w:p>
    <w:p w14:paraId="26423E95" w14:textId="77777777" w:rsidR="00FA1A89" w:rsidRDefault="00FA1A89" w:rsidP="00FF24CF">
      <w:pPr>
        <w:pStyle w:val="NormalWeb"/>
        <w:shd w:val="clear" w:color="auto" w:fill="FFFFFF"/>
        <w:spacing w:after="158"/>
        <w:jc w:val="both"/>
        <w:rPr>
          <w:b/>
          <w:color w:val="000000" w:themeColor="text1"/>
          <w:u w:val="single"/>
        </w:rPr>
      </w:pPr>
    </w:p>
    <w:p w14:paraId="5667A1E9" w14:textId="77777777" w:rsidR="00FA1A89" w:rsidRDefault="00FA1A89" w:rsidP="00FF24CF">
      <w:pPr>
        <w:pStyle w:val="NormalWeb"/>
        <w:shd w:val="clear" w:color="auto" w:fill="FFFFFF"/>
        <w:spacing w:after="158"/>
        <w:jc w:val="both"/>
        <w:rPr>
          <w:b/>
          <w:color w:val="000000" w:themeColor="text1"/>
          <w:u w:val="single"/>
        </w:rPr>
      </w:pPr>
    </w:p>
    <w:p w14:paraId="60BB41EE" w14:textId="77777777" w:rsidR="00FA1A89" w:rsidRDefault="00FA1A89" w:rsidP="00FF24CF">
      <w:pPr>
        <w:pStyle w:val="NormalWeb"/>
        <w:shd w:val="clear" w:color="auto" w:fill="FFFFFF"/>
        <w:spacing w:after="158"/>
        <w:jc w:val="both"/>
        <w:rPr>
          <w:b/>
          <w:color w:val="000000" w:themeColor="text1"/>
          <w:u w:val="single"/>
        </w:rPr>
      </w:pPr>
    </w:p>
    <w:p w14:paraId="0ADD42F2" w14:textId="77777777" w:rsidR="00FA1A89" w:rsidRDefault="00FA1A89" w:rsidP="00FF24CF">
      <w:pPr>
        <w:pStyle w:val="NormalWeb"/>
        <w:shd w:val="clear" w:color="auto" w:fill="FFFFFF"/>
        <w:spacing w:after="158"/>
        <w:jc w:val="both"/>
        <w:rPr>
          <w:b/>
          <w:color w:val="000000" w:themeColor="text1"/>
          <w:u w:val="single"/>
        </w:rPr>
      </w:pPr>
    </w:p>
    <w:p w14:paraId="655DFE93" w14:textId="77777777" w:rsidR="00FA1A89" w:rsidRDefault="00FA1A89" w:rsidP="00FF24CF">
      <w:pPr>
        <w:pStyle w:val="NormalWeb"/>
        <w:shd w:val="clear" w:color="auto" w:fill="FFFFFF"/>
        <w:spacing w:after="158"/>
        <w:jc w:val="both"/>
        <w:rPr>
          <w:b/>
          <w:color w:val="000000" w:themeColor="text1"/>
          <w:u w:val="single"/>
        </w:rPr>
      </w:pPr>
    </w:p>
    <w:p w14:paraId="61FC443D" w14:textId="77777777" w:rsidR="00FA1A89" w:rsidRDefault="00FA1A89" w:rsidP="00FF24CF">
      <w:pPr>
        <w:pStyle w:val="NormalWeb"/>
        <w:shd w:val="clear" w:color="auto" w:fill="FFFFFF"/>
        <w:spacing w:after="158"/>
        <w:jc w:val="both"/>
        <w:rPr>
          <w:b/>
          <w:color w:val="000000" w:themeColor="text1"/>
          <w:u w:val="single"/>
        </w:rPr>
      </w:pPr>
    </w:p>
    <w:p w14:paraId="25D2B526" w14:textId="77777777" w:rsidR="00FA1A89" w:rsidRDefault="00FA1A89" w:rsidP="00FF24CF">
      <w:pPr>
        <w:pStyle w:val="NormalWeb"/>
        <w:shd w:val="clear" w:color="auto" w:fill="FFFFFF"/>
        <w:spacing w:after="158"/>
        <w:jc w:val="both"/>
        <w:rPr>
          <w:b/>
          <w:color w:val="000000" w:themeColor="text1"/>
          <w:u w:val="single"/>
        </w:rPr>
      </w:pPr>
    </w:p>
    <w:p w14:paraId="1F7C363E" w14:textId="77777777" w:rsidR="00FA1A89" w:rsidRDefault="00FA1A89" w:rsidP="00FF24CF">
      <w:pPr>
        <w:pStyle w:val="NormalWeb"/>
        <w:shd w:val="clear" w:color="auto" w:fill="FFFFFF"/>
        <w:spacing w:after="158"/>
        <w:jc w:val="both"/>
        <w:rPr>
          <w:b/>
          <w:color w:val="000000" w:themeColor="text1"/>
          <w:u w:val="single"/>
        </w:rPr>
      </w:pPr>
    </w:p>
    <w:p w14:paraId="7B39AE47" w14:textId="77777777" w:rsidR="00FA1A89" w:rsidRDefault="00FA1A89" w:rsidP="00FF24CF">
      <w:pPr>
        <w:pStyle w:val="NormalWeb"/>
        <w:shd w:val="clear" w:color="auto" w:fill="FFFFFF"/>
        <w:spacing w:after="158"/>
        <w:jc w:val="both"/>
        <w:rPr>
          <w:b/>
          <w:color w:val="000000" w:themeColor="text1"/>
          <w:u w:val="single"/>
        </w:rPr>
      </w:pPr>
    </w:p>
    <w:p w14:paraId="6A066545" w14:textId="77777777" w:rsidR="007C7D55" w:rsidRDefault="007C7D55" w:rsidP="00FF24CF">
      <w:pPr>
        <w:pStyle w:val="NormalWeb"/>
        <w:shd w:val="clear" w:color="auto" w:fill="FFFFFF"/>
        <w:spacing w:after="158"/>
        <w:jc w:val="both"/>
        <w:rPr>
          <w:b/>
          <w:color w:val="000000" w:themeColor="text1"/>
          <w:u w:val="single"/>
        </w:rPr>
      </w:pPr>
    </w:p>
    <w:p w14:paraId="1267F431" w14:textId="77777777" w:rsidR="007C7D55" w:rsidRDefault="007C7D55" w:rsidP="00FF24CF">
      <w:pPr>
        <w:pStyle w:val="NormalWeb"/>
        <w:shd w:val="clear" w:color="auto" w:fill="FFFFFF"/>
        <w:spacing w:after="158"/>
        <w:jc w:val="both"/>
        <w:rPr>
          <w:b/>
          <w:color w:val="000000" w:themeColor="text1"/>
          <w:u w:val="single"/>
        </w:rPr>
      </w:pPr>
    </w:p>
    <w:p w14:paraId="390FB366" w14:textId="77777777" w:rsidR="007C7D55" w:rsidRDefault="007C7D55" w:rsidP="00FF24CF">
      <w:pPr>
        <w:pStyle w:val="NormalWeb"/>
        <w:shd w:val="clear" w:color="auto" w:fill="FFFFFF"/>
        <w:spacing w:after="158"/>
        <w:jc w:val="both"/>
        <w:rPr>
          <w:b/>
          <w:color w:val="000000" w:themeColor="text1"/>
          <w:u w:val="single"/>
        </w:rPr>
      </w:pPr>
    </w:p>
    <w:p w14:paraId="2A62215B" w14:textId="77777777" w:rsidR="007C7D55" w:rsidRDefault="007C7D55" w:rsidP="00FF24CF">
      <w:pPr>
        <w:pStyle w:val="NormalWeb"/>
        <w:shd w:val="clear" w:color="auto" w:fill="FFFFFF"/>
        <w:spacing w:after="158"/>
        <w:jc w:val="both"/>
        <w:rPr>
          <w:b/>
          <w:color w:val="000000" w:themeColor="text1"/>
          <w:u w:val="single"/>
        </w:rPr>
      </w:pPr>
    </w:p>
    <w:p w14:paraId="11A6569C" w14:textId="77777777" w:rsidR="007C7D55" w:rsidRDefault="007C7D55" w:rsidP="00FF24CF">
      <w:pPr>
        <w:pStyle w:val="NormalWeb"/>
        <w:shd w:val="clear" w:color="auto" w:fill="FFFFFF"/>
        <w:spacing w:after="158"/>
        <w:jc w:val="both"/>
        <w:rPr>
          <w:b/>
          <w:color w:val="000000" w:themeColor="text1"/>
          <w:u w:val="single"/>
        </w:rPr>
      </w:pPr>
    </w:p>
    <w:p w14:paraId="35555B24" w14:textId="77777777" w:rsidR="007C7D55" w:rsidRDefault="007C7D55" w:rsidP="00FF24CF">
      <w:pPr>
        <w:pStyle w:val="NormalWeb"/>
        <w:shd w:val="clear" w:color="auto" w:fill="FFFFFF"/>
        <w:spacing w:after="158"/>
        <w:jc w:val="both"/>
        <w:rPr>
          <w:b/>
          <w:color w:val="000000" w:themeColor="text1"/>
          <w:u w:val="single"/>
        </w:rPr>
      </w:pPr>
    </w:p>
    <w:p w14:paraId="26963DF6" w14:textId="77777777" w:rsidR="007C7D55" w:rsidRDefault="007C7D55" w:rsidP="00FF24CF">
      <w:pPr>
        <w:pStyle w:val="NormalWeb"/>
        <w:shd w:val="clear" w:color="auto" w:fill="FFFFFF"/>
        <w:spacing w:after="158"/>
        <w:jc w:val="both"/>
        <w:rPr>
          <w:b/>
          <w:color w:val="000000" w:themeColor="text1"/>
          <w:u w:val="single"/>
        </w:rPr>
      </w:pPr>
    </w:p>
    <w:p w14:paraId="6CD3BD96" w14:textId="77777777" w:rsidR="008A5C0D" w:rsidRDefault="008A5C0D" w:rsidP="00FF24CF">
      <w:pPr>
        <w:pStyle w:val="NormalWeb"/>
        <w:shd w:val="clear" w:color="auto" w:fill="FFFFFF"/>
        <w:spacing w:after="158"/>
        <w:jc w:val="both"/>
        <w:rPr>
          <w:b/>
          <w:color w:val="000000" w:themeColor="text1"/>
          <w:u w:val="single"/>
        </w:rPr>
      </w:pPr>
    </w:p>
    <w:p w14:paraId="121D1EAD" w14:textId="77777777" w:rsidR="008A5C0D" w:rsidRDefault="008A5C0D" w:rsidP="00FF24CF">
      <w:pPr>
        <w:pStyle w:val="NormalWeb"/>
        <w:shd w:val="clear" w:color="auto" w:fill="FFFFFF"/>
        <w:spacing w:after="158"/>
        <w:jc w:val="both"/>
        <w:rPr>
          <w:b/>
          <w:color w:val="000000" w:themeColor="text1"/>
          <w:u w:val="single"/>
        </w:rPr>
      </w:pPr>
    </w:p>
    <w:p w14:paraId="022E9E01" w14:textId="77777777" w:rsidR="008A5C0D" w:rsidRDefault="008A5C0D" w:rsidP="00FF24CF">
      <w:pPr>
        <w:pStyle w:val="NormalWeb"/>
        <w:shd w:val="clear" w:color="auto" w:fill="FFFFFF"/>
        <w:spacing w:after="158"/>
        <w:jc w:val="both"/>
        <w:rPr>
          <w:b/>
          <w:color w:val="000000" w:themeColor="text1"/>
          <w:u w:val="single"/>
        </w:rPr>
      </w:pPr>
    </w:p>
    <w:p w14:paraId="517046F5" w14:textId="77777777" w:rsidR="007C7D55" w:rsidRDefault="007C7D55" w:rsidP="00FF24CF">
      <w:pPr>
        <w:pStyle w:val="NormalWeb"/>
        <w:shd w:val="clear" w:color="auto" w:fill="FFFFFF"/>
        <w:spacing w:after="158"/>
        <w:jc w:val="both"/>
        <w:rPr>
          <w:b/>
          <w:color w:val="000000" w:themeColor="text1"/>
          <w:u w:val="single"/>
        </w:rPr>
      </w:pPr>
    </w:p>
    <w:p w14:paraId="5B5F007E" w14:textId="77777777" w:rsidR="007C7D55" w:rsidRPr="00F93E7B" w:rsidRDefault="007C7D55" w:rsidP="00F93E7B">
      <w:pPr>
        <w:pStyle w:val="Heading1"/>
        <w:rPr>
          <w:b/>
        </w:rPr>
      </w:pPr>
      <w:bookmarkStart w:id="32" w:name="_Toc473540526"/>
      <w:bookmarkStart w:id="33" w:name="_Toc473650391"/>
      <w:r w:rsidRPr="00F93E7B">
        <w:rPr>
          <w:b/>
        </w:rPr>
        <w:t xml:space="preserve">4. </w:t>
      </w:r>
      <w:proofErr w:type="gramStart"/>
      <w:r w:rsidRPr="00F93E7B">
        <w:rPr>
          <w:b/>
        </w:rPr>
        <w:t>To</w:t>
      </w:r>
      <w:proofErr w:type="gramEnd"/>
      <w:r w:rsidRPr="00F93E7B">
        <w:rPr>
          <w:b/>
        </w:rPr>
        <w:t xml:space="preserve"> be Determined</w:t>
      </w:r>
      <w:bookmarkEnd w:id="32"/>
      <w:bookmarkEnd w:id="33"/>
    </w:p>
    <w:p w14:paraId="66A2CA4C" w14:textId="77777777" w:rsidR="007C7D55" w:rsidRPr="004D5D35" w:rsidRDefault="007C7D55" w:rsidP="007C7D55">
      <w:pPr>
        <w:pStyle w:val="ListParagraph"/>
        <w:numPr>
          <w:ilvl w:val="0"/>
          <w:numId w:val="25"/>
        </w:numPr>
        <w:rPr>
          <w:rFonts w:ascii="Times New Roman" w:hAnsi="Times New Roman" w:cs="Times New Roman"/>
          <w:color w:val="auto"/>
          <w:sz w:val="24"/>
          <w:szCs w:val="24"/>
        </w:rPr>
      </w:pPr>
      <w:r w:rsidRPr="00EA3380">
        <w:rPr>
          <w:rFonts w:ascii="Times New Roman" w:hAnsi="Times New Roman" w:cs="Times New Roman"/>
          <w:color w:val="auto"/>
          <w:sz w:val="24"/>
          <w:szCs w:val="24"/>
        </w:rPr>
        <w:t>ISO 9001 related reports are not implemented within this phase. We will cover in next phase.</w:t>
      </w:r>
    </w:p>
    <w:p w14:paraId="0E37AE5D" w14:textId="77777777" w:rsidR="007C7D55" w:rsidRDefault="007C7D55" w:rsidP="007C7D55">
      <w:pPr>
        <w:jc w:val="both"/>
        <w:rPr>
          <w:rFonts w:ascii="Times New Roman" w:hAnsi="Times New Roman" w:cs="Times New Roman"/>
          <w:color w:val="auto"/>
          <w:sz w:val="24"/>
          <w:szCs w:val="24"/>
        </w:rPr>
      </w:pPr>
    </w:p>
    <w:p w14:paraId="0928D6B8" w14:textId="77777777" w:rsidR="007C7D55" w:rsidRDefault="007C7D55" w:rsidP="007C7D55">
      <w:pPr>
        <w:jc w:val="both"/>
        <w:rPr>
          <w:rFonts w:ascii="Times New Roman" w:hAnsi="Times New Roman" w:cs="Times New Roman"/>
          <w:color w:val="auto"/>
          <w:sz w:val="24"/>
          <w:szCs w:val="24"/>
        </w:rPr>
      </w:pPr>
    </w:p>
    <w:p w14:paraId="7EC1F568" w14:textId="77777777" w:rsidR="007C7D55" w:rsidRDefault="007C7D55" w:rsidP="007C7D55">
      <w:pPr>
        <w:jc w:val="both"/>
        <w:rPr>
          <w:rFonts w:ascii="Times New Roman" w:hAnsi="Times New Roman" w:cs="Times New Roman"/>
          <w:color w:val="auto"/>
          <w:sz w:val="24"/>
          <w:szCs w:val="24"/>
        </w:rPr>
      </w:pPr>
    </w:p>
    <w:p w14:paraId="71F08932" w14:textId="77777777" w:rsidR="007C7D55" w:rsidRDefault="007C7D55" w:rsidP="007C7D55">
      <w:pPr>
        <w:jc w:val="both"/>
        <w:rPr>
          <w:rFonts w:ascii="Times New Roman" w:hAnsi="Times New Roman" w:cs="Times New Roman"/>
          <w:color w:val="auto"/>
          <w:sz w:val="24"/>
          <w:szCs w:val="24"/>
        </w:rPr>
      </w:pPr>
    </w:p>
    <w:p w14:paraId="33CC2B17" w14:textId="77777777" w:rsidR="007C7D55" w:rsidRDefault="007C7D55" w:rsidP="007C7D55">
      <w:pPr>
        <w:jc w:val="both"/>
        <w:rPr>
          <w:rFonts w:ascii="Times New Roman" w:hAnsi="Times New Roman" w:cs="Times New Roman"/>
          <w:color w:val="auto"/>
          <w:sz w:val="24"/>
          <w:szCs w:val="24"/>
        </w:rPr>
      </w:pPr>
    </w:p>
    <w:p w14:paraId="3A9DE8CC" w14:textId="77777777" w:rsidR="007C7D55" w:rsidRDefault="007C7D55" w:rsidP="007C7D55">
      <w:pPr>
        <w:jc w:val="both"/>
        <w:rPr>
          <w:rFonts w:ascii="Times New Roman" w:hAnsi="Times New Roman" w:cs="Times New Roman"/>
          <w:color w:val="auto"/>
          <w:sz w:val="24"/>
          <w:szCs w:val="24"/>
        </w:rPr>
      </w:pPr>
    </w:p>
    <w:p w14:paraId="56F8B2F9" w14:textId="77777777" w:rsidR="007C7D55" w:rsidRDefault="007C7D55" w:rsidP="007C7D55">
      <w:pPr>
        <w:jc w:val="both"/>
        <w:rPr>
          <w:rFonts w:ascii="Times New Roman" w:hAnsi="Times New Roman" w:cs="Times New Roman"/>
          <w:color w:val="auto"/>
          <w:sz w:val="24"/>
          <w:szCs w:val="24"/>
        </w:rPr>
      </w:pPr>
    </w:p>
    <w:p w14:paraId="1DF6E4A2" w14:textId="77777777" w:rsidR="007C7D55" w:rsidRDefault="007C7D55" w:rsidP="007C7D55">
      <w:pPr>
        <w:jc w:val="both"/>
        <w:rPr>
          <w:rFonts w:ascii="Times New Roman" w:hAnsi="Times New Roman" w:cs="Times New Roman"/>
          <w:color w:val="auto"/>
          <w:sz w:val="24"/>
          <w:szCs w:val="24"/>
        </w:rPr>
      </w:pPr>
    </w:p>
    <w:p w14:paraId="23ADDD17" w14:textId="77777777" w:rsidR="007C7D55" w:rsidRDefault="007C7D55" w:rsidP="007C7D55">
      <w:pPr>
        <w:jc w:val="both"/>
        <w:rPr>
          <w:rFonts w:ascii="Times New Roman" w:hAnsi="Times New Roman" w:cs="Times New Roman"/>
          <w:color w:val="auto"/>
          <w:sz w:val="24"/>
          <w:szCs w:val="24"/>
        </w:rPr>
      </w:pPr>
    </w:p>
    <w:p w14:paraId="600784B5" w14:textId="77777777" w:rsidR="007C7D55" w:rsidRDefault="007C7D55" w:rsidP="007C7D55">
      <w:pPr>
        <w:jc w:val="both"/>
        <w:rPr>
          <w:rFonts w:ascii="Times New Roman" w:hAnsi="Times New Roman" w:cs="Times New Roman"/>
          <w:color w:val="auto"/>
          <w:sz w:val="24"/>
          <w:szCs w:val="24"/>
        </w:rPr>
      </w:pPr>
    </w:p>
    <w:p w14:paraId="1B7B0D4A" w14:textId="77777777" w:rsidR="007C7D55" w:rsidRDefault="007C7D55" w:rsidP="007C7D55">
      <w:pPr>
        <w:jc w:val="both"/>
        <w:rPr>
          <w:rFonts w:ascii="Times New Roman" w:hAnsi="Times New Roman" w:cs="Times New Roman"/>
          <w:color w:val="auto"/>
          <w:sz w:val="24"/>
          <w:szCs w:val="24"/>
        </w:rPr>
      </w:pPr>
    </w:p>
    <w:p w14:paraId="5AB99B2F" w14:textId="77777777" w:rsidR="007C7D55" w:rsidRDefault="007C7D55" w:rsidP="007C7D55">
      <w:pPr>
        <w:jc w:val="both"/>
        <w:rPr>
          <w:rFonts w:ascii="Times New Roman" w:hAnsi="Times New Roman" w:cs="Times New Roman"/>
          <w:color w:val="auto"/>
          <w:sz w:val="24"/>
          <w:szCs w:val="24"/>
        </w:rPr>
      </w:pPr>
    </w:p>
    <w:p w14:paraId="1D8348F8" w14:textId="77777777" w:rsidR="007C7D55" w:rsidRDefault="007C7D55" w:rsidP="007C7D55">
      <w:pPr>
        <w:jc w:val="both"/>
        <w:rPr>
          <w:rFonts w:ascii="Times New Roman" w:hAnsi="Times New Roman" w:cs="Times New Roman"/>
          <w:color w:val="auto"/>
          <w:sz w:val="24"/>
          <w:szCs w:val="24"/>
        </w:rPr>
      </w:pPr>
    </w:p>
    <w:p w14:paraId="50932557" w14:textId="77777777" w:rsidR="007C7D55" w:rsidRDefault="007C7D55" w:rsidP="007C7D55">
      <w:pPr>
        <w:jc w:val="both"/>
        <w:rPr>
          <w:rFonts w:ascii="Times New Roman" w:hAnsi="Times New Roman" w:cs="Times New Roman"/>
          <w:color w:val="auto"/>
          <w:sz w:val="24"/>
          <w:szCs w:val="24"/>
        </w:rPr>
      </w:pPr>
    </w:p>
    <w:p w14:paraId="380C4CE1" w14:textId="77777777" w:rsidR="007C7D55" w:rsidRDefault="007C7D55" w:rsidP="007C7D55">
      <w:pPr>
        <w:jc w:val="both"/>
        <w:rPr>
          <w:rFonts w:ascii="Times New Roman" w:hAnsi="Times New Roman" w:cs="Times New Roman"/>
          <w:color w:val="auto"/>
          <w:sz w:val="24"/>
          <w:szCs w:val="24"/>
        </w:rPr>
      </w:pPr>
    </w:p>
    <w:p w14:paraId="4AEE1826" w14:textId="77777777" w:rsidR="007C7D55" w:rsidRDefault="007C7D55" w:rsidP="007C7D55">
      <w:pPr>
        <w:jc w:val="both"/>
        <w:rPr>
          <w:rFonts w:ascii="Times New Roman" w:hAnsi="Times New Roman" w:cs="Times New Roman"/>
          <w:color w:val="auto"/>
          <w:sz w:val="24"/>
          <w:szCs w:val="24"/>
        </w:rPr>
      </w:pPr>
    </w:p>
    <w:p w14:paraId="2B213D6D" w14:textId="77777777" w:rsidR="007C7D55" w:rsidRPr="00C4266F" w:rsidRDefault="007C7D55" w:rsidP="007C7D55">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14:paraId="353E4D59" w14:textId="77777777" w:rsidR="007C7D55" w:rsidRPr="00E2232E" w:rsidRDefault="007C7D55" w:rsidP="007C7D55">
      <w:pPr>
        <w:spacing w:after="120"/>
        <w:rPr>
          <w:rFonts w:ascii="AvantGarde" w:hAnsi="AvantGarde"/>
          <w:color w:val="FF0000"/>
          <w:sz w:val="20"/>
          <w:szCs w:val="20"/>
          <w:lang w:val="en-GB"/>
        </w:rPr>
      </w:pPr>
      <w:proofErr w:type="spellStart"/>
      <w:r>
        <w:rPr>
          <w:rFonts w:ascii="AvantGarde" w:hAnsi="AvantGarde" w:cs="Arial"/>
        </w:rPr>
        <w:t>Samuda</w:t>
      </w:r>
      <w:proofErr w:type="spellEnd"/>
      <w:r>
        <w:rPr>
          <w:rFonts w:ascii="AvantGarde" w:hAnsi="AvantGarde" w:cs="Arial"/>
        </w:rPr>
        <w:t xml:space="preserve">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14:paraId="322A2580" w14:textId="77777777" w:rsidR="007C7D55" w:rsidRPr="00384E42" w:rsidRDefault="007C7D55" w:rsidP="007C7D55">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14:paraId="15ED74FF" w14:textId="77777777" w:rsidR="007C7D55" w:rsidRPr="00384E42" w:rsidRDefault="007C7D55" w:rsidP="007C7D55">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14:paraId="51AE17C7" w14:textId="77777777" w:rsidR="007C7D55" w:rsidRPr="00384E42" w:rsidRDefault="007C7D55" w:rsidP="007C7D55">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14:paraId="1ED30F87" w14:textId="77777777" w:rsidR="007C7D55" w:rsidRPr="00971C37" w:rsidRDefault="007C7D55" w:rsidP="007C7D55">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14:paraId="2207668B" w14:textId="77777777" w:rsidR="007C7D55" w:rsidRDefault="007C7D55" w:rsidP="007C7D55">
      <w:pPr>
        <w:spacing w:after="0"/>
        <w:jc w:val="both"/>
      </w:pPr>
      <w:r>
        <w:rPr>
          <w:rFonts w:ascii="CG Times" w:hAnsi="CG Times"/>
          <w:b/>
          <w:lang w:val="en-GB"/>
        </w:rPr>
        <w:t>______________________________                                                                  ______________________________</w:t>
      </w:r>
    </w:p>
    <w:p w14:paraId="10F59454" w14:textId="77777777" w:rsidR="007C7D55" w:rsidRPr="00BF2C69" w:rsidRDefault="007C7D55" w:rsidP="007C7D55">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w:t>
      </w:r>
      <w:proofErr w:type="spellStart"/>
      <w:r w:rsidRPr="00BF2C69">
        <w:rPr>
          <w:rFonts w:ascii="AvantGarde" w:hAnsi="AvantGarde"/>
        </w:rPr>
        <w:t>Signature</w:t>
      </w:r>
      <w:proofErr w:type="spellEnd"/>
    </w:p>
    <w:p w14:paraId="384805FA" w14:textId="77777777" w:rsidR="007C7D55" w:rsidRPr="00740F31" w:rsidRDefault="007C7D55" w:rsidP="00FF24CF">
      <w:pPr>
        <w:pStyle w:val="NormalWeb"/>
        <w:shd w:val="clear" w:color="auto" w:fill="FFFFFF"/>
        <w:spacing w:after="158"/>
        <w:jc w:val="both"/>
        <w:rPr>
          <w:b/>
          <w:color w:val="000000" w:themeColor="text1"/>
          <w:u w:val="single"/>
        </w:rPr>
      </w:pPr>
    </w:p>
    <w:p w14:paraId="3E1A08C9" w14:textId="77777777" w:rsidR="001A3A43" w:rsidRPr="0010048F" w:rsidRDefault="001A3A43" w:rsidP="00F44E21">
      <w:pPr>
        <w:shd w:val="clear" w:color="auto" w:fill="FFFFFF"/>
        <w:spacing w:after="0"/>
        <w:rPr>
          <w:rFonts w:ascii="Times New Roman" w:hAnsi="Times New Roman" w:cs="Times New Roman"/>
          <w:color w:val="auto"/>
          <w:sz w:val="24"/>
          <w:szCs w:val="24"/>
        </w:rPr>
      </w:pPr>
    </w:p>
    <w:p w14:paraId="07CFCD02" w14:textId="77777777" w:rsidR="001A3A43" w:rsidRPr="00911F56" w:rsidRDefault="001A3A43" w:rsidP="001A3A43">
      <w:pPr>
        <w:ind w:left="-360"/>
        <w:rPr>
          <w:rFonts w:ascii="Times New Roman" w:hAnsi="Times New Roman" w:cs="Times New Roman"/>
          <w:sz w:val="24"/>
          <w:szCs w:val="24"/>
        </w:rPr>
      </w:pPr>
    </w:p>
    <w:sectPr w:rsidR="001A3A43" w:rsidRPr="00911F56" w:rsidSect="00985F97">
      <w:headerReference w:type="default" r:id="rId14"/>
      <w:footerReference w:type="default" r:id="rId15"/>
      <w:pgSz w:w="12240" w:h="15840"/>
      <w:pgMar w:top="1440" w:right="1440" w:bottom="1440" w:left="1440" w:header="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Mahfuzur Rahman" w:date="2017-01-30T18:37:00Z" w:initials="MR">
    <w:p w14:paraId="6B3E4CCD" w14:textId="77777777" w:rsidR="00A27C1B" w:rsidRDefault="00A27C1B">
      <w:pPr>
        <w:pStyle w:val="CommentText"/>
      </w:pPr>
      <w:r>
        <w:rPr>
          <w:rStyle w:val="CommentReference"/>
        </w:rPr>
        <w:annotationRef/>
      </w:r>
      <w:r>
        <w:t>Make a feature</w:t>
      </w:r>
    </w:p>
  </w:comment>
  <w:comment w:id="18" w:author="Mahfuzur Rahman" w:date="2017-01-30T18:38:00Z" w:initials="MR">
    <w:p w14:paraId="50155589" w14:textId="77777777" w:rsidR="00A27C1B" w:rsidRDefault="00A27C1B">
      <w:pPr>
        <w:pStyle w:val="CommentText"/>
      </w:pPr>
      <w:r>
        <w:rPr>
          <w:rStyle w:val="CommentReference"/>
        </w:rPr>
        <w:annotationRef/>
      </w:r>
      <w:r>
        <w:t>Make a sub point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3E4CCD" w15:done="0"/>
  <w15:commentEx w15:paraId="501555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3B92C" w14:textId="77777777" w:rsidR="008B1FC4" w:rsidRDefault="008B1FC4" w:rsidP="00985F97">
      <w:pPr>
        <w:spacing w:after="0"/>
      </w:pPr>
      <w:r>
        <w:separator/>
      </w:r>
    </w:p>
  </w:endnote>
  <w:endnote w:type="continuationSeparator" w:id="0">
    <w:p w14:paraId="651EB939" w14:textId="77777777" w:rsidR="008B1FC4" w:rsidRDefault="008B1FC4" w:rsidP="00985F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24B7D" w14:textId="77777777" w:rsidR="00985F97" w:rsidRDefault="00985F97" w:rsidP="00985F97">
    <w:pPr>
      <w:tabs>
        <w:tab w:val="center" w:pos="4500"/>
        <w:tab w:val="right" w:pos="8730"/>
      </w:tabs>
      <w:spacing w:after="288"/>
    </w:pPr>
    <w:r>
      <w:t xml:space="preserve">GW2/ERP/CRS                                               Version 1.0                                                         Page </w:t>
    </w:r>
    <w:r>
      <w:fldChar w:fldCharType="begin"/>
    </w:r>
    <w:r>
      <w:instrText>PAGE</w:instrText>
    </w:r>
    <w:r>
      <w:fldChar w:fldCharType="separate"/>
    </w:r>
    <w:r w:rsidR="00A77AAC">
      <w:rPr>
        <w:noProof/>
      </w:rPr>
      <w:t>14</w:t>
    </w:r>
    <w:r>
      <w:fldChar w:fldCharType="end"/>
    </w:r>
    <w:r>
      <w:t xml:space="preserve"> of </w:t>
    </w:r>
    <w:r>
      <w:fldChar w:fldCharType="begin"/>
    </w:r>
    <w:r>
      <w:instrText>NUMPAGES</w:instrText>
    </w:r>
    <w:r>
      <w:fldChar w:fldCharType="separate"/>
    </w:r>
    <w:r w:rsidR="00A77AAC">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2763E" w14:textId="77777777" w:rsidR="008B1FC4" w:rsidRDefault="008B1FC4" w:rsidP="00985F97">
      <w:pPr>
        <w:spacing w:after="0"/>
      </w:pPr>
      <w:r>
        <w:separator/>
      </w:r>
    </w:p>
  </w:footnote>
  <w:footnote w:type="continuationSeparator" w:id="0">
    <w:p w14:paraId="16778B09" w14:textId="77777777" w:rsidR="008B1FC4" w:rsidRDefault="008B1FC4" w:rsidP="00985F9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03542" w14:textId="77777777" w:rsidR="00985F97" w:rsidRDefault="00985F97" w:rsidP="00985F97">
    <w:pPr>
      <w:tabs>
        <w:tab w:val="center" w:pos="4680"/>
        <w:tab w:val="right" w:pos="9360"/>
      </w:tabs>
      <w:spacing w:before="720"/>
    </w:pPr>
    <w:r>
      <w:rPr>
        <w:noProof/>
      </w:rPr>
      <w:drawing>
        <wp:anchor distT="0" distB="0" distL="114300" distR="114300" simplePos="0" relativeHeight="251658240" behindDoc="0" locked="0" layoutInCell="1" allowOverlap="1" wp14:anchorId="258653BB" wp14:editId="2D46FD2F">
          <wp:simplePos x="0" y="0"/>
          <wp:positionH relativeFrom="column">
            <wp:posOffset>4972050</wp:posOffset>
          </wp:positionH>
          <wp:positionV relativeFrom="paragraph">
            <wp:posOffset>466725</wp:posOffset>
          </wp:positionV>
          <wp:extent cx="655955" cy="320675"/>
          <wp:effectExtent l="0" t="0" r="0" b="3175"/>
          <wp:wrapThrough wrapText="bothSides">
            <wp:wrapPolygon edited="0">
              <wp:start x="0" y="0"/>
              <wp:lineTo x="0" y="20531"/>
              <wp:lineTo x="20701" y="20531"/>
              <wp:lineTo x="20701" y="0"/>
              <wp:lineTo x="0" y="0"/>
            </wp:wrapPolygon>
          </wp:wrapThrough>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655955" cy="320675"/>
                  </a:xfrm>
                  <a:prstGeom prst="rect">
                    <a:avLst/>
                  </a:prstGeom>
                  <a:ln/>
                </pic:spPr>
              </pic:pic>
            </a:graphicData>
          </a:graphic>
          <wp14:sizeRelH relativeFrom="page">
            <wp14:pctWidth>0</wp14:pctWidth>
          </wp14:sizeRelH>
          <wp14:sizeRelV relativeFrom="page">
            <wp14:pctHeight>0</wp14:pctHeight>
          </wp14:sizeRelV>
        </wp:anchor>
      </w:drawing>
    </w:r>
    <w:proofErr w:type="spellStart"/>
    <w:r>
      <w:rPr>
        <w:rFonts w:ascii="Arial" w:eastAsia="Arial" w:hAnsi="Arial" w:cs="Arial"/>
        <w:b/>
        <w:sz w:val="18"/>
        <w:szCs w:val="18"/>
      </w:rPr>
      <w:t>Samuda</w:t>
    </w:r>
    <w:proofErr w:type="spellEnd"/>
    <w:r>
      <w:rPr>
        <w:rFonts w:ascii="Arial" w:eastAsia="Arial" w:hAnsi="Arial" w:cs="Arial"/>
        <w:b/>
        <w:sz w:val="18"/>
        <w:szCs w:val="18"/>
      </w:rPr>
      <w:t xml:space="preserve"> Chemicals</w:t>
    </w:r>
    <w:r>
      <w:rPr>
        <w:rFonts w:ascii="Arial" w:eastAsia="Arial" w:hAnsi="Arial" w:cs="Arial"/>
        <w:sz w:val="18"/>
        <w:szCs w:val="18"/>
      </w:rPr>
      <w:t xml:space="preserve">                                                        </w:t>
    </w:r>
  </w:p>
  <w:p w14:paraId="41D7E0FF" w14:textId="77777777" w:rsidR="00985F97" w:rsidRDefault="00985F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5pt;height:10.5pt" o:bullet="t">
        <v:imagedata r:id="rId1" o:title="mso5CFD"/>
      </v:shape>
    </w:pict>
  </w:numPicBullet>
  <w:abstractNum w:abstractNumId="0">
    <w:nsid w:val="034B0E3C"/>
    <w:multiLevelType w:val="hybridMultilevel"/>
    <w:tmpl w:val="4EBAA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60ED5"/>
    <w:multiLevelType w:val="hybridMultilevel"/>
    <w:tmpl w:val="53CC0A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E7A74C4"/>
    <w:multiLevelType w:val="hybridMultilevel"/>
    <w:tmpl w:val="CED0A9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35743"/>
    <w:multiLevelType w:val="hybridMultilevel"/>
    <w:tmpl w:val="E17E28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F4B2A"/>
    <w:multiLevelType w:val="hybridMultilevel"/>
    <w:tmpl w:val="89726F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E8403A"/>
    <w:multiLevelType w:val="multilevel"/>
    <w:tmpl w:val="4A8AFA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2D6AE0"/>
    <w:multiLevelType w:val="multilevel"/>
    <w:tmpl w:val="D9E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764C51"/>
    <w:multiLevelType w:val="multilevel"/>
    <w:tmpl w:val="E3CA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4F17BD"/>
    <w:multiLevelType w:val="multilevel"/>
    <w:tmpl w:val="E2AC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544E58"/>
    <w:multiLevelType w:val="multilevel"/>
    <w:tmpl w:val="B410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2240E7"/>
    <w:multiLevelType w:val="hybridMultilevel"/>
    <w:tmpl w:val="552A96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EE0254"/>
    <w:multiLevelType w:val="multilevel"/>
    <w:tmpl w:val="346C843E"/>
    <w:lvl w:ilvl="0">
      <w:start w:val="3"/>
      <w:numFmt w:val="decimal"/>
      <w:lvlText w:val="%1"/>
      <w:lvlJc w:val="left"/>
      <w:pPr>
        <w:ind w:left="360" w:hanging="360"/>
      </w:pPr>
      <w:rPr>
        <w:rFonts w:hint="default"/>
      </w:rPr>
    </w:lvl>
    <w:lvl w:ilvl="1">
      <w:start w:val="1"/>
      <w:numFmt w:val="none"/>
      <w:lvlText w:val="b)"/>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50C1631"/>
    <w:multiLevelType w:val="multilevel"/>
    <w:tmpl w:val="08D0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0D11E7"/>
    <w:multiLevelType w:val="hybridMultilevel"/>
    <w:tmpl w:val="8482001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47763CA1"/>
    <w:multiLevelType w:val="multilevel"/>
    <w:tmpl w:val="45D0A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1602E7"/>
    <w:multiLevelType w:val="hybridMultilevel"/>
    <w:tmpl w:val="1598CC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36042"/>
    <w:multiLevelType w:val="multilevel"/>
    <w:tmpl w:val="293A033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4B155F"/>
    <w:multiLevelType w:val="multilevel"/>
    <w:tmpl w:val="492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B207F8"/>
    <w:multiLevelType w:val="multilevel"/>
    <w:tmpl w:val="B66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nsid w:val="5B6C1432"/>
    <w:multiLevelType w:val="hybridMultilevel"/>
    <w:tmpl w:val="D38C29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E176C7F"/>
    <w:multiLevelType w:val="multilevel"/>
    <w:tmpl w:val="0E94A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A018D9"/>
    <w:multiLevelType w:val="hybridMultilevel"/>
    <w:tmpl w:val="8B52393C"/>
    <w:lvl w:ilvl="0" w:tplc="3DE60DB6">
      <w:start w:val="1"/>
      <w:numFmt w:val="lowerLetter"/>
      <w:lvlText w:val="%1)"/>
      <w:lvlJc w:val="left"/>
      <w:pPr>
        <w:ind w:left="4050" w:hanging="360"/>
      </w:pPr>
      <w:rPr>
        <w:b/>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24">
    <w:nsid w:val="65B062B8"/>
    <w:multiLevelType w:val="multilevel"/>
    <w:tmpl w:val="D08283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226A18"/>
    <w:multiLevelType w:val="hybridMultilevel"/>
    <w:tmpl w:val="BAFCF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1D245B"/>
    <w:multiLevelType w:val="multilevel"/>
    <w:tmpl w:val="C964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2004BD"/>
    <w:multiLevelType w:val="multilevel"/>
    <w:tmpl w:val="89A63D16"/>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4F37F9"/>
    <w:multiLevelType w:val="hybridMultilevel"/>
    <w:tmpl w:val="B26A37C0"/>
    <w:lvl w:ilvl="0" w:tplc="575840A0">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abstractNumId w:val="4"/>
  </w:num>
  <w:num w:numId="2">
    <w:abstractNumId w:val="11"/>
  </w:num>
  <w:num w:numId="3">
    <w:abstractNumId w:val="20"/>
  </w:num>
  <w:num w:numId="4">
    <w:abstractNumId w:val="8"/>
  </w:num>
  <w:num w:numId="5">
    <w:abstractNumId w:val="26"/>
  </w:num>
  <w:num w:numId="6">
    <w:abstractNumId w:val="17"/>
  </w:num>
  <w:num w:numId="7">
    <w:abstractNumId w:val="6"/>
  </w:num>
  <w:num w:numId="8">
    <w:abstractNumId w:val="27"/>
  </w:num>
  <w:num w:numId="9">
    <w:abstractNumId w:val="18"/>
  </w:num>
  <w:num w:numId="10">
    <w:abstractNumId w:val="10"/>
  </w:num>
  <w:num w:numId="11">
    <w:abstractNumId w:val="21"/>
  </w:num>
  <w:num w:numId="12">
    <w:abstractNumId w:val="14"/>
  </w:num>
  <w:num w:numId="13">
    <w:abstractNumId w:val="15"/>
  </w:num>
  <w:num w:numId="14">
    <w:abstractNumId w:val="12"/>
  </w:num>
  <w:num w:numId="15">
    <w:abstractNumId w:val="9"/>
  </w:num>
  <w:num w:numId="16">
    <w:abstractNumId w:val="23"/>
  </w:num>
  <w:num w:numId="17">
    <w:abstractNumId w:val="19"/>
  </w:num>
  <w:num w:numId="18">
    <w:abstractNumId w:val="7"/>
  </w:num>
  <w:num w:numId="19">
    <w:abstractNumId w:val="24"/>
  </w:num>
  <w:num w:numId="20">
    <w:abstractNumId w:val="16"/>
  </w:num>
  <w:num w:numId="21">
    <w:abstractNumId w:val="13"/>
  </w:num>
  <w:num w:numId="22">
    <w:abstractNumId w:val="0"/>
  </w:num>
  <w:num w:numId="23">
    <w:abstractNumId w:val="28"/>
  </w:num>
  <w:num w:numId="24">
    <w:abstractNumId w:val="5"/>
  </w:num>
  <w:num w:numId="25">
    <w:abstractNumId w:val="3"/>
  </w:num>
  <w:num w:numId="26">
    <w:abstractNumId w:val="25"/>
  </w:num>
  <w:num w:numId="27">
    <w:abstractNumId w:val="1"/>
  </w:num>
  <w:num w:numId="28">
    <w:abstractNumId w:val="22"/>
  </w:num>
  <w:num w:numId="2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hfuzur Rahman">
    <w15:presenceInfo w15:providerId="AD" w15:userId="S-1-5-21-1729325873-3850458785-3750908223-1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E9"/>
    <w:rsid w:val="000006CE"/>
    <w:rsid w:val="000504C9"/>
    <w:rsid w:val="0006507E"/>
    <w:rsid w:val="00087030"/>
    <w:rsid w:val="00094A28"/>
    <w:rsid w:val="000A3A4F"/>
    <w:rsid w:val="000A452C"/>
    <w:rsid w:val="000D3E8D"/>
    <w:rsid w:val="0010048F"/>
    <w:rsid w:val="00111E31"/>
    <w:rsid w:val="00145040"/>
    <w:rsid w:val="001A3A43"/>
    <w:rsid w:val="001A4BFC"/>
    <w:rsid w:val="001B049A"/>
    <w:rsid w:val="001C5021"/>
    <w:rsid w:val="002544A5"/>
    <w:rsid w:val="00262C24"/>
    <w:rsid w:val="00262DF9"/>
    <w:rsid w:val="002B06B7"/>
    <w:rsid w:val="002C1F26"/>
    <w:rsid w:val="002E6E7E"/>
    <w:rsid w:val="003072B5"/>
    <w:rsid w:val="00335A7A"/>
    <w:rsid w:val="00372500"/>
    <w:rsid w:val="003807C9"/>
    <w:rsid w:val="003C1A38"/>
    <w:rsid w:val="003F4819"/>
    <w:rsid w:val="0040421D"/>
    <w:rsid w:val="00413F04"/>
    <w:rsid w:val="0041401E"/>
    <w:rsid w:val="00457323"/>
    <w:rsid w:val="00461D3C"/>
    <w:rsid w:val="00466F84"/>
    <w:rsid w:val="00480F26"/>
    <w:rsid w:val="00497C2E"/>
    <w:rsid w:val="004A5F71"/>
    <w:rsid w:val="004D4A4B"/>
    <w:rsid w:val="004D6999"/>
    <w:rsid w:val="004F0EBC"/>
    <w:rsid w:val="004F3200"/>
    <w:rsid w:val="004F3BB9"/>
    <w:rsid w:val="00540FE8"/>
    <w:rsid w:val="00545841"/>
    <w:rsid w:val="005615C4"/>
    <w:rsid w:val="005755E2"/>
    <w:rsid w:val="00584F6A"/>
    <w:rsid w:val="005D1E85"/>
    <w:rsid w:val="005F56A9"/>
    <w:rsid w:val="005F633B"/>
    <w:rsid w:val="00610867"/>
    <w:rsid w:val="00642729"/>
    <w:rsid w:val="0064295A"/>
    <w:rsid w:val="006670D3"/>
    <w:rsid w:val="00673F73"/>
    <w:rsid w:val="006800ED"/>
    <w:rsid w:val="006E1704"/>
    <w:rsid w:val="006E3B7D"/>
    <w:rsid w:val="006F1103"/>
    <w:rsid w:val="00724999"/>
    <w:rsid w:val="00740F31"/>
    <w:rsid w:val="0074788D"/>
    <w:rsid w:val="007A268A"/>
    <w:rsid w:val="007C7D55"/>
    <w:rsid w:val="00860B00"/>
    <w:rsid w:val="008641BC"/>
    <w:rsid w:val="008A4733"/>
    <w:rsid w:val="008A5C0D"/>
    <w:rsid w:val="008B1FC4"/>
    <w:rsid w:val="008B6401"/>
    <w:rsid w:val="008C5CEB"/>
    <w:rsid w:val="00906353"/>
    <w:rsid w:val="00910C5B"/>
    <w:rsid w:val="00911AE9"/>
    <w:rsid w:val="00911F56"/>
    <w:rsid w:val="00913794"/>
    <w:rsid w:val="00924F47"/>
    <w:rsid w:val="00985F97"/>
    <w:rsid w:val="009912FE"/>
    <w:rsid w:val="009A6C8B"/>
    <w:rsid w:val="009D241C"/>
    <w:rsid w:val="009D4A19"/>
    <w:rsid w:val="009E3B7A"/>
    <w:rsid w:val="009F1311"/>
    <w:rsid w:val="00A062F1"/>
    <w:rsid w:val="00A27C1B"/>
    <w:rsid w:val="00A42FD0"/>
    <w:rsid w:val="00A575DF"/>
    <w:rsid w:val="00A77AAC"/>
    <w:rsid w:val="00A83714"/>
    <w:rsid w:val="00AA3D58"/>
    <w:rsid w:val="00AB073B"/>
    <w:rsid w:val="00AC2B9E"/>
    <w:rsid w:val="00AC60BC"/>
    <w:rsid w:val="00AD2575"/>
    <w:rsid w:val="00AE07E2"/>
    <w:rsid w:val="00AE41AB"/>
    <w:rsid w:val="00B02844"/>
    <w:rsid w:val="00B248F3"/>
    <w:rsid w:val="00B36D95"/>
    <w:rsid w:val="00B41A35"/>
    <w:rsid w:val="00B57E99"/>
    <w:rsid w:val="00B63EAC"/>
    <w:rsid w:val="00B82F6E"/>
    <w:rsid w:val="00B84D8A"/>
    <w:rsid w:val="00BA017D"/>
    <w:rsid w:val="00BA1EB1"/>
    <w:rsid w:val="00BB6081"/>
    <w:rsid w:val="00C26C4F"/>
    <w:rsid w:val="00C47530"/>
    <w:rsid w:val="00C53760"/>
    <w:rsid w:val="00C5660A"/>
    <w:rsid w:val="00C704D8"/>
    <w:rsid w:val="00C92B6E"/>
    <w:rsid w:val="00CB02EE"/>
    <w:rsid w:val="00CC2534"/>
    <w:rsid w:val="00CE117C"/>
    <w:rsid w:val="00D700F8"/>
    <w:rsid w:val="00D861F3"/>
    <w:rsid w:val="00DE6D13"/>
    <w:rsid w:val="00DF1731"/>
    <w:rsid w:val="00E0636F"/>
    <w:rsid w:val="00E208B3"/>
    <w:rsid w:val="00E245BC"/>
    <w:rsid w:val="00E328FF"/>
    <w:rsid w:val="00E44F4E"/>
    <w:rsid w:val="00E57C6F"/>
    <w:rsid w:val="00EA1EE1"/>
    <w:rsid w:val="00EA763B"/>
    <w:rsid w:val="00EA7C72"/>
    <w:rsid w:val="00EE4B2A"/>
    <w:rsid w:val="00F132BE"/>
    <w:rsid w:val="00F44E21"/>
    <w:rsid w:val="00F46F52"/>
    <w:rsid w:val="00F56FF4"/>
    <w:rsid w:val="00F65569"/>
    <w:rsid w:val="00F66486"/>
    <w:rsid w:val="00F7166E"/>
    <w:rsid w:val="00F73DF7"/>
    <w:rsid w:val="00F76CE3"/>
    <w:rsid w:val="00F86589"/>
    <w:rsid w:val="00F93E7B"/>
    <w:rsid w:val="00F94B44"/>
    <w:rsid w:val="00FA0C63"/>
    <w:rsid w:val="00FA1A89"/>
    <w:rsid w:val="00FB0968"/>
    <w:rsid w:val="00FC03F0"/>
    <w:rsid w:val="00FC1C9E"/>
    <w:rsid w:val="00FF24CF"/>
    <w:rsid w:val="00FF36E7"/>
    <w:rsid w:val="00FF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CC63F"/>
  <w15:chartTrackingRefBased/>
  <w15:docId w15:val="{D79914E8-54DE-475F-813D-7CB675492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11AE9"/>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1B04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1F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55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55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1AE9"/>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985F97"/>
    <w:pPr>
      <w:tabs>
        <w:tab w:val="center" w:pos="4680"/>
        <w:tab w:val="right" w:pos="9360"/>
      </w:tabs>
      <w:spacing w:after="0"/>
    </w:pPr>
  </w:style>
  <w:style w:type="character" w:customStyle="1" w:styleId="HeaderChar">
    <w:name w:val="Header Char"/>
    <w:basedOn w:val="DefaultParagraphFont"/>
    <w:link w:val="Header"/>
    <w:uiPriority w:val="99"/>
    <w:rsid w:val="00985F97"/>
    <w:rPr>
      <w:rFonts w:ascii="Calibri" w:eastAsia="Calibri" w:hAnsi="Calibri" w:cs="Calibri"/>
      <w:color w:val="000000"/>
    </w:rPr>
  </w:style>
  <w:style w:type="paragraph" w:styleId="Footer">
    <w:name w:val="footer"/>
    <w:basedOn w:val="Normal"/>
    <w:link w:val="FooterChar"/>
    <w:uiPriority w:val="99"/>
    <w:unhideWhenUsed/>
    <w:rsid w:val="00985F97"/>
    <w:pPr>
      <w:tabs>
        <w:tab w:val="center" w:pos="4680"/>
        <w:tab w:val="right" w:pos="9360"/>
      </w:tabs>
      <w:spacing w:after="0"/>
    </w:pPr>
  </w:style>
  <w:style w:type="character" w:customStyle="1" w:styleId="FooterChar">
    <w:name w:val="Footer Char"/>
    <w:basedOn w:val="DefaultParagraphFont"/>
    <w:link w:val="Footer"/>
    <w:uiPriority w:val="99"/>
    <w:rsid w:val="00985F97"/>
    <w:rPr>
      <w:rFonts w:ascii="Calibri" w:eastAsia="Calibri" w:hAnsi="Calibri" w:cs="Calibri"/>
      <w:color w:val="000000"/>
    </w:rPr>
  </w:style>
  <w:style w:type="paragraph" w:styleId="Subtitle">
    <w:name w:val="Subtitle"/>
    <w:basedOn w:val="Normal"/>
    <w:link w:val="SubtitleChar"/>
    <w:qFormat/>
    <w:rsid w:val="00AE41AB"/>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AE41AB"/>
    <w:rPr>
      <w:rFonts w:ascii="AvantGarde" w:eastAsia="Times New Roman" w:hAnsi="AvantGarde" w:cs="Times New Roman"/>
      <w:b/>
      <w:sz w:val="24"/>
      <w:szCs w:val="20"/>
    </w:rPr>
  </w:style>
  <w:style w:type="paragraph" w:customStyle="1" w:styleId="Bodycopybold">
    <w:name w:val="Body copy bold"/>
    <w:autoRedefine/>
    <w:rsid w:val="00AE41AB"/>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AE41AB"/>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AE41AB"/>
    <w:rPr>
      <w:rFonts w:ascii="Times New Roman" w:eastAsia="Times" w:hAnsi="Times New Roman" w:cs="Times New Roman"/>
      <w:color w:val="000000"/>
      <w:sz w:val="24"/>
      <w:szCs w:val="20"/>
    </w:rPr>
  </w:style>
  <w:style w:type="paragraph" w:customStyle="1" w:styleId="Documentname">
    <w:name w:val="Document name"/>
    <w:autoRedefine/>
    <w:rsid w:val="00AE41AB"/>
    <w:pPr>
      <w:spacing w:after="120" w:line="280" w:lineRule="exact"/>
    </w:pPr>
    <w:rPr>
      <w:rFonts w:ascii="Arial" w:eastAsia="Times" w:hAnsi="Arial" w:cs="Times New Roman"/>
      <w:color w:val="000000"/>
      <w:sz w:val="20"/>
      <w:szCs w:val="20"/>
      <w:lang w:val="en-GB"/>
    </w:rPr>
  </w:style>
  <w:style w:type="character" w:customStyle="1" w:styleId="Heading1Char">
    <w:name w:val="Heading 1 Char"/>
    <w:basedOn w:val="DefaultParagraphFont"/>
    <w:link w:val="Heading1"/>
    <w:uiPriority w:val="9"/>
    <w:rsid w:val="001B049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049A"/>
    <w:pPr>
      <w:spacing w:line="259" w:lineRule="auto"/>
      <w:outlineLvl w:val="9"/>
    </w:pPr>
  </w:style>
  <w:style w:type="paragraph" w:styleId="TOC2">
    <w:name w:val="toc 2"/>
    <w:basedOn w:val="Normal"/>
    <w:next w:val="Normal"/>
    <w:autoRedefine/>
    <w:uiPriority w:val="39"/>
    <w:unhideWhenUsed/>
    <w:rsid w:val="001B049A"/>
    <w:pPr>
      <w:spacing w:after="100"/>
      <w:ind w:left="220"/>
    </w:pPr>
  </w:style>
  <w:style w:type="paragraph" w:styleId="TOC1">
    <w:name w:val="toc 1"/>
    <w:basedOn w:val="Normal"/>
    <w:next w:val="Normal"/>
    <w:autoRedefine/>
    <w:uiPriority w:val="39"/>
    <w:unhideWhenUsed/>
    <w:rsid w:val="001B049A"/>
    <w:pPr>
      <w:spacing w:after="100"/>
    </w:pPr>
  </w:style>
  <w:style w:type="character" w:styleId="Hyperlink">
    <w:name w:val="Hyperlink"/>
    <w:basedOn w:val="DefaultParagraphFont"/>
    <w:uiPriority w:val="99"/>
    <w:unhideWhenUsed/>
    <w:rsid w:val="001B049A"/>
    <w:rPr>
      <w:color w:val="0563C1" w:themeColor="hyperlink"/>
      <w:u w:val="single"/>
    </w:rPr>
  </w:style>
  <w:style w:type="paragraph" w:styleId="ListParagraph">
    <w:name w:val="List Paragraph"/>
    <w:basedOn w:val="Normal"/>
    <w:uiPriority w:val="34"/>
    <w:qFormat/>
    <w:rsid w:val="00FF36E7"/>
    <w:pPr>
      <w:ind w:left="720"/>
      <w:contextualSpacing/>
    </w:pPr>
  </w:style>
  <w:style w:type="character" w:customStyle="1" w:styleId="Heading2Char">
    <w:name w:val="Heading 2 Char"/>
    <w:basedOn w:val="DefaultParagraphFont"/>
    <w:link w:val="Heading2"/>
    <w:uiPriority w:val="9"/>
    <w:rsid w:val="00911F5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911F56"/>
  </w:style>
  <w:style w:type="character" w:customStyle="1" w:styleId="a">
    <w:name w:val="a"/>
    <w:basedOn w:val="DefaultParagraphFont"/>
    <w:rsid w:val="00911F56"/>
  </w:style>
  <w:style w:type="paragraph" w:styleId="NormalWeb">
    <w:name w:val="Normal (Web)"/>
    <w:basedOn w:val="Normal"/>
    <w:uiPriority w:val="99"/>
    <w:unhideWhenUsed/>
    <w:rsid w:val="002544A5"/>
    <w:rPr>
      <w:rFonts w:ascii="Times New Roman" w:hAnsi="Times New Roman" w:cs="Times New Roman"/>
      <w:sz w:val="24"/>
      <w:szCs w:val="24"/>
    </w:rPr>
  </w:style>
  <w:style w:type="character" w:styleId="Strong">
    <w:name w:val="Strong"/>
    <w:basedOn w:val="DefaultParagraphFont"/>
    <w:uiPriority w:val="22"/>
    <w:qFormat/>
    <w:rsid w:val="00642729"/>
    <w:rPr>
      <w:b/>
      <w:bCs/>
    </w:rPr>
  </w:style>
  <w:style w:type="character" w:customStyle="1" w:styleId="menuselection">
    <w:name w:val="menuselection"/>
    <w:basedOn w:val="DefaultParagraphFont"/>
    <w:rsid w:val="00642729"/>
  </w:style>
  <w:style w:type="character" w:styleId="Emphasis">
    <w:name w:val="Emphasis"/>
    <w:basedOn w:val="DefaultParagraphFont"/>
    <w:uiPriority w:val="20"/>
    <w:qFormat/>
    <w:rsid w:val="00642729"/>
    <w:rPr>
      <w:i/>
      <w:iCs/>
    </w:rPr>
  </w:style>
  <w:style w:type="character" w:customStyle="1" w:styleId="NoSpacingChar">
    <w:name w:val="No Spacing Char"/>
    <w:basedOn w:val="DefaultParagraphFont"/>
    <w:link w:val="NoSpacing"/>
    <w:uiPriority w:val="1"/>
    <w:rsid w:val="00C53760"/>
    <w:rPr>
      <w:rFonts w:ascii="Calibri" w:eastAsia="Calibri" w:hAnsi="Calibri" w:cs="Calibri"/>
      <w:color w:val="000000"/>
    </w:rPr>
  </w:style>
  <w:style w:type="paragraph" w:styleId="BalloonText">
    <w:name w:val="Balloon Text"/>
    <w:basedOn w:val="Normal"/>
    <w:link w:val="BalloonTextChar"/>
    <w:uiPriority w:val="99"/>
    <w:semiHidden/>
    <w:unhideWhenUsed/>
    <w:rsid w:val="00A27C1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C1B"/>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A27C1B"/>
    <w:rPr>
      <w:sz w:val="16"/>
      <w:szCs w:val="16"/>
    </w:rPr>
  </w:style>
  <w:style w:type="paragraph" w:styleId="CommentText">
    <w:name w:val="annotation text"/>
    <w:basedOn w:val="Normal"/>
    <w:link w:val="CommentTextChar"/>
    <w:uiPriority w:val="99"/>
    <w:semiHidden/>
    <w:unhideWhenUsed/>
    <w:rsid w:val="00A27C1B"/>
    <w:rPr>
      <w:sz w:val="20"/>
      <w:szCs w:val="20"/>
    </w:rPr>
  </w:style>
  <w:style w:type="character" w:customStyle="1" w:styleId="CommentTextChar">
    <w:name w:val="Comment Text Char"/>
    <w:basedOn w:val="DefaultParagraphFont"/>
    <w:link w:val="CommentText"/>
    <w:uiPriority w:val="99"/>
    <w:semiHidden/>
    <w:rsid w:val="00A27C1B"/>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A27C1B"/>
    <w:rPr>
      <w:b/>
      <w:bCs/>
    </w:rPr>
  </w:style>
  <w:style w:type="character" w:customStyle="1" w:styleId="CommentSubjectChar">
    <w:name w:val="Comment Subject Char"/>
    <w:basedOn w:val="CommentTextChar"/>
    <w:link w:val="CommentSubject"/>
    <w:uiPriority w:val="99"/>
    <w:semiHidden/>
    <w:rsid w:val="00A27C1B"/>
    <w:rPr>
      <w:rFonts w:ascii="Calibri" w:eastAsia="Calibri" w:hAnsi="Calibri" w:cs="Calibri"/>
      <w:b/>
      <w:bCs/>
      <w:color w:val="000000"/>
      <w:sz w:val="20"/>
      <w:szCs w:val="20"/>
    </w:rPr>
  </w:style>
  <w:style w:type="character" w:customStyle="1" w:styleId="Heading3Char">
    <w:name w:val="Heading 3 Char"/>
    <w:basedOn w:val="DefaultParagraphFont"/>
    <w:link w:val="Heading3"/>
    <w:uiPriority w:val="9"/>
    <w:rsid w:val="00F655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556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E6D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50646">
      <w:bodyDiv w:val="1"/>
      <w:marLeft w:val="0"/>
      <w:marRight w:val="0"/>
      <w:marTop w:val="0"/>
      <w:marBottom w:val="0"/>
      <w:divBdr>
        <w:top w:val="none" w:sz="0" w:space="0" w:color="auto"/>
        <w:left w:val="none" w:sz="0" w:space="0" w:color="auto"/>
        <w:bottom w:val="none" w:sz="0" w:space="0" w:color="auto"/>
        <w:right w:val="none" w:sz="0" w:space="0" w:color="auto"/>
      </w:divBdr>
    </w:div>
    <w:div w:id="350957963">
      <w:bodyDiv w:val="1"/>
      <w:marLeft w:val="0"/>
      <w:marRight w:val="0"/>
      <w:marTop w:val="0"/>
      <w:marBottom w:val="0"/>
      <w:divBdr>
        <w:top w:val="none" w:sz="0" w:space="0" w:color="auto"/>
        <w:left w:val="none" w:sz="0" w:space="0" w:color="auto"/>
        <w:bottom w:val="none" w:sz="0" w:space="0" w:color="auto"/>
        <w:right w:val="none" w:sz="0" w:space="0" w:color="auto"/>
      </w:divBdr>
      <w:divsChild>
        <w:div w:id="867260347">
          <w:marLeft w:val="720"/>
          <w:marRight w:val="0"/>
          <w:marTop w:val="0"/>
          <w:marBottom w:val="0"/>
          <w:divBdr>
            <w:top w:val="none" w:sz="0" w:space="0" w:color="auto"/>
            <w:left w:val="none" w:sz="0" w:space="0" w:color="auto"/>
            <w:bottom w:val="none" w:sz="0" w:space="0" w:color="auto"/>
            <w:right w:val="none" w:sz="0" w:space="0" w:color="auto"/>
          </w:divBdr>
        </w:div>
        <w:div w:id="1048531099">
          <w:marLeft w:val="720"/>
          <w:marRight w:val="0"/>
          <w:marTop w:val="0"/>
          <w:marBottom w:val="0"/>
          <w:divBdr>
            <w:top w:val="none" w:sz="0" w:space="0" w:color="auto"/>
            <w:left w:val="none" w:sz="0" w:space="0" w:color="auto"/>
            <w:bottom w:val="none" w:sz="0" w:space="0" w:color="auto"/>
            <w:right w:val="none" w:sz="0" w:space="0" w:color="auto"/>
          </w:divBdr>
        </w:div>
        <w:div w:id="1877111384">
          <w:marLeft w:val="720"/>
          <w:marRight w:val="0"/>
          <w:marTop w:val="0"/>
          <w:marBottom w:val="0"/>
          <w:divBdr>
            <w:top w:val="none" w:sz="0" w:space="0" w:color="auto"/>
            <w:left w:val="none" w:sz="0" w:space="0" w:color="auto"/>
            <w:bottom w:val="none" w:sz="0" w:space="0" w:color="auto"/>
            <w:right w:val="none" w:sz="0" w:space="0" w:color="auto"/>
          </w:divBdr>
        </w:div>
        <w:div w:id="930164293">
          <w:marLeft w:val="4320"/>
          <w:marRight w:val="0"/>
          <w:marTop w:val="0"/>
          <w:marBottom w:val="0"/>
          <w:divBdr>
            <w:top w:val="none" w:sz="0" w:space="0" w:color="auto"/>
            <w:left w:val="none" w:sz="0" w:space="0" w:color="auto"/>
            <w:bottom w:val="none" w:sz="0" w:space="0" w:color="auto"/>
            <w:right w:val="none" w:sz="0" w:space="0" w:color="auto"/>
          </w:divBdr>
        </w:div>
        <w:div w:id="765617433">
          <w:marLeft w:val="720"/>
          <w:marRight w:val="0"/>
          <w:marTop w:val="0"/>
          <w:marBottom w:val="0"/>
          <w:divBdr>
            <w:top w:val="none" w:sz="0" w:space="0" w:color="auto"/>
            <w:left w:val="none" w:sz="0" w:space="0" w:color="auto"/>
            <w:bottom w:val="none" w:sz="0" w:space="0" w:color="auto"/>
            <w:right w:val="none" w:sz="0" w:space="0" w:color="auto"/>
          </w:divBdr>
        </w:div>
        <w:div w:id="337391176">
          <w:marLeft w:val="720"/>
          <w:marRight w:val="0"/>
          <w:marTop w:val="0"/>
          <w:marBottom w:val="0"/>
          <w:divBdr>
            <w:top w:val="none" w:sz="0" w:space="0" w:color="auto"/>
            <w:left w:val="none" w:sz="0" w:space="0" w:color="auto"/>
            <w:bottom w:val="none" w:sz="0" w:space="0" w:color="auto"/>
            <w:right w:val="none" w:sz="0" w:space="0" w:color="auto"/>
          </w:divBdr>
        </w:div>
        <w:div w:id="677347286">
          <w:marLeft w:val="720"/>
          <w:marRight w:val="0"/>
          <w:marTop w:val="0"/>
          <w:marBottom w:val="0"/>
          <w:divBdr>
            <w:top w:val="none" w:sz="0" w:space="0" w:color="auto"/>
            <w:left w:val="none" w:sz="0" w:space="0" w:color="auto"/>
            <w:bottom w:val="none" w:sz="0" w:space="0" w:color="auto"/>
            <w:right w:val="none" w:sz="0" w:space="0" w:color="auto"/>
          </w:divBdr>
        </w:div>
        <w:div w:id="1777289965">
          <w:marLeft w:val="720"/>
          <w:marRight w:val="0"/>
          <w:marTop w:val="0"/>
          <w:marBottom w:val="0"/>
          <w:divBdr>
            <w:top w:val="none" w:sz="0" w:space="0" w:color="auto"/>
            <w:left w:val="none" w:sz="0" w:space="0" w:color="auto"/>
            <w:bottom w:val="none" w:sz="0" w:space="0" w:color="auto"/>
            <w:right w:val="none" w:sz="0" w:space="0" w:color="auto"/>
          </w:divBdr>
        </w:div>
      </w:divsChild>
    </w:div>
    <w:div w:id="439570562">
      <w:bodyDiv w:val="1"/>
      <w:marLeft w:val="0"/>
      <w:marRight w:val="0"/>
      <w:marTop w:val="0"/>
      <w:marBottom w:val="0"/>
      <w:divBdr>
        <w:top w:val="none" w:sz="0" w:space="0" w:color="auto"/>
        <w:left w:val="none" w:sz="0" w:space="0" w:color="auto"/>
        <w:bottom w:val="none" w:sz="0" w:space="0" w:color="auto"/>
        <w:right w:val="none" w:sz="0" w:space="0" w:color="auto"/>
      </w:divBdr>
    </w:div>
    <w:div w:id="580606793">
      <w:bodyDiv w:val="1"/>
      <w:marLeft w:val="0"/>
      <w:marRight w:val="0"/>
      <w:marTop w:val="0"/>
      <w:marBottom w:val="0"/>
      <w:divBdr>
        <w:top w:val="none" w:sz="0" w:space="0" w:color="auto"/>
        <w:left w:val="none" w:sz="0" w:space="0" w:color="auto"/>
        <w:bottom w:val="none" w:sz="0" w:space="0" w:color="auto"/>
        <w:right w:val="none" w:sz="0" w:space="0" w:color="auto"/>
      </w:divBdr>
      <w:divsChild>
        <w:div w:id="712731970">
          <w:marLeft w:val="0"/>
          <w:marRight w:val="0"/>
          <w:marTop w:val="0"/>
          <w:marBottom w:val="0"/>
          <w:divBdr>
            <w:top w:val="none" w:sz="0" w:space="0" w:color="auto"/>
            <w:left w:val="none" w:sz="0" w:space="0" w:color="auto"/>
            <w:bottom w:val="none" w:sz="0" w:space="0" w:color="auto"/>
            <w:right w:val="none" w:sz="0" w:space="0" w:color="auto"/>
          </w:divBdr>
        </w:div>
      </w:divsChild>
    </w:div>
    <w:div w:id="675033391">
      <w:bodyDiv w:val="1"/>
      <w:marLeft w:val="0"/>
      <w:marRight w:val="0"/>
      <w:marTop w:val="0"/>
      <w:marBottom w:val="0"/>
      <w:divBdr>
        <w:top w:val="none" w:sz="0" w:space="0" w:color="auto"/>
        <w:left w:val="none" w:sz="0" w:space="0" w:color="auto"/>
        <w:bottom w:val="none" w:sz="0" w:space="0" w:color="auto"/>
        <w:right w:val="none" w:sz="0" w:space="0" w:color="auto"/>
      </w:divBdr>
    </w:div>
    <w:div w:id="948314512">
      <w:bodyDiv w:val="1"/>
      <w:marLeft w:val="0"/>
      <w:marRight w:val="0"/>
      <w:marTop w:val="0"/>
      <w:marBottom w:val="0"/>
      <w:divBdr>
        <w:top w:val="none" w:sz="0" w:space="0" w:color="auto"/>
        <w:left w:val="none" w:sz="0" w:space="0" w:color="auto"/>
        <w:bottom w:val="none" w:sz="0" w:space="0" w:color="auto"/>
        <w:right w:val="none" w:sz="0" w:space="0" w:color="auto"/>
      </w:divBdr>
    </w:div>
    <w:div w:id="1216508257">
      <w:bodyDiv w:val="1"/>
      <w:marLeft w:val="0"/>
      <w:marRight w:val="0"/>
      <w:marTop w:val="0"/>
      <w:marBottom w:val="0"/>
      <w:divBdr>
        <w:top w:val="none" w:sz="0" w:space="0" w:color="auto"/>
        <w:left w:val="none" w:sz="0" w:space="0" w:color="auto"/>
        <w:bottom w:val="none" w:sz="0" w:space="0" w:color="auto"/>
        <w:right w:val="none" w:sz="0" w:space="0" w:color="auto"/>
      </w:divBdr>
    </w:div>
    <w:div w:id="1528299557">
      <w:bodyDiv w:val="1"/>
      <w:marLeft w:val="0"/>
      <w:marRight w:val="0"/>
      <w:marTop w:val="0"/>
      <w:marBottom w:val="0"/>
      <w:divBdr>
        <w:top w:val="none" w:sz="0" w:space="0" w:color="auto"/>
        <w:left w:val="none" w:sz="0" w:space="0" w:color="auto"/>
        <w:bottom w:val="none" w:sz="0" w:space="0" w:color="auto"/>
        <w:right w:val="none" w:sz="0" w:space="0" w:color="auto"/>
      </w:divBdr>
    </w:div>
    <w:div w:id="1680428395">
      <w:bodyDiv w:val="1"/>
      <w:marLeft w:val="0"/>
      <w:marRight w:val="0"/>
      <w:marTop w:val="0"/>
      <w:marBottom w:val="0"/>
      <w:divBdr>
        <w:top w:val="none" w:sz="0" w:space="0" w:color="auto"/>
        <w:left w:val="none" w:sz="0" w:space="0" w:color="auto"/>
        <w:bottom w:val="none" w:sz="0" w:space="0" w:color="auto"/>
        <w:right w:val="none" w:sz="0" w:space="0" w:color="auto"/>
      </w:divBdr>
    </w:div>
    <w:div w:id="2020086323">
      <w:bodyDiv w:val="1"/>
      <w:marLeft w:val="0"/>
      <w:marRight w:val="0"/>
      <w:marTop w:val="0"/>
      <w:marBottom w:val="0"/>
      <w:divBdr>
        <w:top w:val="none" w:sz="0" w:space="0" w:color="auto"/>
        <w:left w:val="none" w:sz="0" w:space="0" w:color="auto"/>
        <w:bottom w:val="none" w:sz="0" w:space="0" w:color="auto"/>
        <w:right w:val="none" w:sz="0" w:space="0" w:color="auto"/>
      </w:divBdr>
      <w:divsChild>
        <w:div w:id="993291128">
          <w:marLeft w:val="720"/>
          <w:marRight w:val="0"/>
          <w:marTop w:val="0"/>
          <w:marBottom w:val="0"/>
          <w:divBdr>
            <w:top w:val="none" w:sz="0" w:space="0" w:color="auto"/>
            <w:left w:val="none" w:sz="0" w:space="0" w:color="auto"/>
            <w:bottom w:val="none" w:sz="0" w:space="0" w:color="auto"/>
            <w:right w:val="none" w:sz="0" w:space="0" w:color="auto"/>
          </w:divBdr>
        </w:div>
        <w:div w:id="184253024">
          <w:marLeft w:val="1080"/>
          <w:marRight w:val="0"/>
          <w:marTop w:val="0"/>
          <w:marBottom w:val="0"/>
          <w:divBdr>
            <w:top w:val="none" w:sz="0" w:space="0" w:color="auto"/>
            <w:left w:val="none" w:sz="0" w:space="0" w:color="auto"/>
            <w:bottom w:val="none" w:sz="0" w:space="0" w:color="auto"/>
            <w:right w:val="none" w:sz="0" w:space="0" w:color="auto"/>
          </w:divBdr>
        </w:div>
        <w:div w:id="1602177430">
          <w:marLeft w:val="1080"/>
          <w:marRight w:val="0"/>
          <w:marTop w:val="0"/>
          <w:marBottom w:val="0"/>
          <w:divBdr>
            <w:top w:val="none" w:sz="0" w:space="0" w:color="auto"/>
            <w:left w:val="none" w:sz="0" w:space="0" w:color="auto"/>
            <w:bottom w:val="none" w:sz="0" w:space="0" w:color="auto"/>
            <w:right w:val="none" w:sz="0" w:space="0" w:color="auto"/>
          </w:divBdr>
        </w:div>
        <w:div w:id="656692332">
          <w:marLeft w:val="1080"/>
          <w:marRight w:val="0"/>
          <w:marTop w:val="0"/>
          <w:marBottom w:val="0"/>
          <w:divBdr>
            <w:top w:val="none" w:sz="0" w:space="0" w:color="auto"/>
            <w:left w:val="none" w:sz="0" w:space="0" w:color="auto"/>
            <w:bottom w:val="none" w:sz="0" w:space="0" w:color="auto"/>
            <w:right w:val="none" w:sz="0" w:space="0" w:color="auto"/>
          </w:divBdr>
        </w:div>
        <w:div w:id="1342464704">
          <w:marLeft w:val="1080"/>
          <w:marRight w:val="0"/>
          <w:marTop w:val="0"/>
          <w:marBottom w:val="0"/>
          <w:divBdr>
            <w:top w:val="none" w:sz="0" w:space="0" w:color="auto"/>
            <w:left w:val="none" w:sz="0" w:space="0" w:color="auto"/>
            <w:bottom w:val="none" w:sz="0" w:space="0" w:color="auto"/>
            <w:right w:val="none" w:sz="0" w:space="0" w:color="auto"/>
          </w:divBdr>
        </w:div>
        <w:div w:id="2067338863">
          <w:marLeft w:val="1080"/>
          <w:marRight w:val="0"/>
          <w:marTop w:val="0"/>
          <w:marBottom w:val="0"/>
          <w:divBdr>
            <w:top w:val="none" w:sz="0" w:space="0" w:color="auto"/>
            <w:left w:val="none" w:sz="0" w:space="0" w:color="auto"/>
            <w:bottom w:val="none" w:sz="0" w:space="0" w:color="auto"/>
            <w:right w:val="none" w:sz="0" w:space="0" w:color="auto"/>
          </w:divBdr>
        </w:div>
        <w:div w:id="594288452">
          <w:marLeft w:val="1080"/>
          <w:marRight w:val="0"/>
          <w:marTop w:val="0"/>
          <w:marBottom w:val="0"/>
          <w:divBdr>
            <w:top w:val="none" w:sz="0" w:space="0" w:color="auto"/>
            <w:left w:val="none" w:sz="0" w:space="0" w:color="auto"/>
            <w:bottom w:val="none" w:sz="0" w:space="0" w:color="auto"/>
            <w:right w:val="none" w:sz="0" w:space="0" w:color="auto"/>
          </w:divBdr>
        </w:div>
        <w:div w:id="129978503">
          <w:marLeft w:val="1080"/>
          <w:marRight w:val="0"/>
          <w:marTop w:val="0"/>
          <w:marBottom w:val="0"/>
          <w:divBdr>
            <w:top w:val="none" w:sz="0" w:space="0" w:color="auto"/>
            <w:left w:val="none" w:sz="0" w:space="0" w:color="auto"/>
            <w:bottom w:val="none" w:sz="0" w:space="0" w:color="auto"/>
            <w:right w:val="none" w:sz="0" w:space="0" w:color="auto"/>
          </w:divBdr>
        </w:div>
        <w:div w:id="1744644989">
          <w:marLeft w:val="1080"/>
          <w:marRight w:val="0"/>
          <w:marTop w:val="0"/>
          <w:marBottom w:val="0"/>
          <w:divBdr>
            <w:top w:val="none" w:sz="0" w:space="0" w:color="auto"/>
            <w:left w:val="none" w:sz="0" w:space="0" w:color="auto"/>
            <w:bottom w:val="none" w:sz="0" w:space="0" w:color="auto"/>
            <w:right w:val="none" w:sz="0" w:space="0" w:color="auto"/>
          </w:divBdr>
        </w:div>
      </w:divsChild>
    </w:div>
    <w:div w:id="2031370864">
      <w:bodyDiv w:val="1"/>
      <w:marLeft w:val="0"/>
      <w:marRight w:val="0"/>
      <w:marTop w:val="0"/>
      <w:marBottom w:val="0"/>
      <w:divBdr>
        <w:top w:val="none" w:sz="0" w:space="0" w:color="auto"/>
        <w:left w:val="none" w:sz="0" w:space="0" w:color="auto"/>
        <w:bottom w:val="none" w:sz="0" w:space="0" w:color="auto"/>
        <w:right w:val="none" w:sz="0" w:space="0" w:color="auto"/>
      </w:divBdr>
    </w:div>
    <w:div w:id="210903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2E61F-50A4-415D-9CF9-ECE12143B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14</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127</cp:revision>
  <dcterms:created xsi:type="dcterms:W3CDTF">2017-01-15T07:39:00Z</dcterms:created>
  <dcterms:modified xsi:type="dcterms:W3CDTF">2017-03-12T06:58:00Z</dcterms:modified>
</cp:coreProperties>
</file>