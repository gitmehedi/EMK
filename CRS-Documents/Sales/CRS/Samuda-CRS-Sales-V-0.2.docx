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772D" w14:textId="77777777" w:rsidR="00016C1C" w:rsidRDefault="00016C1C" w:rsidP="00016C1C">
      <w:bookmarkStart w:id="0" w:name="_Toc314731207"/>
      <w:bookmarkStart w:id="1" w:name="_Toc471908380"/>
      <w:r>
        <w:rPr>
          <w:noProof/>
        </w:rPr>
        <mc:AlternateContent>
          <mc:Choice Requires="wps">
            <w:drawing>
              <wp:anchor distT="45720" distB="45720" distL="114300" distR="114300" simplePos="0" relativeHeight="251660288" behindDoc="0" locked="0" layoutInCell="1" allowOverlap="1" wp14:anchorId="19F7D7B9" wp14:editId="541B9578">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5F8DA1D8" w14:textId="77777777" w:rsidR="00E42431" w:rsidRPr="0072058F" w:rsidRDefault="00E42431" w:rsidP="00016C1C">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786D527" w14:textId="77777777" w:rsidR="00E42431" w:rsidRPr="00130203" w:rsidRDefault="00E42431" w:rsidP="00016C1C">
                            <w:pPr>
                              <w:rPr>
                                <w:b/>
                                <w:i/>
                                <w:color w:val="5B9BD5" w:themeColor="accent1"/>
                                <w:sz w:val="40"/>
                                <w:szCs w:val="40"/>
                              </w:rPr>
                            </w:pPr>
                            <w:r w:rsidRPr="00130203">
                              <w:rPr>
                                <w:b/>
                                <w:i/>
                                <w:color w:val="5B9BD5" w:themeColor="accent1"/>
                                <w:sz w:val="40"/>
                                <w:szCs w:val="40"/>
                              </w:rPr>
                              <w:t xml:space="preserve">                        </w:t>
                            </w:r>
                          </w:p>
                          <w:p w14:paraId="6AAC1268" w14:textId="77777777" w:rsidR="00E42431" w:rsidRPr="00130203" w:rsidRDefault="00E42431" w:rsidP="00016C1C">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64B066E" w14:textId="77777777" w:rsidR="00E42431" w:rsidRDefault="00E42431" w:rsidP="0001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7D7B9"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5F8DA1D8" w14:textId="77777777" w:rsidR="00E42431" w:rsidRPr="0072058F" w:rsidRDefault="00E42431" w:rsidP="00016C1C">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786D527" w14:textId="77777777" w:rsidR="00E42431" w:rsidRPr="00130203" w:rsidRDefault="00E42431" w:rsidP="00016C1C">
                      <w:pPr>
                        <w:rPr>
                          <w:b/>
                          <w:i/>
                          <w:color w:val="5B9BD5" w:themeColor="accent1"/>
                          <w:sz w:val="40"/>
                          <w:szCs w:val="40"/>
                        </w:rPr>
                      </w:pPr>
                      <w:r w:rsidRPr="00130203">
                        <w:rPr>
                          <w:b/>
                          <w:i/>
                          <w:color w:val="5B9BD5" w:themeColor="accent1"/>
                          <w:sz w:val="40"/>
                          <w:szCs w:val="40"/>
                        </w:rPr>
                        <w:t xml:space="preserve">                        </w:t>
                      </w:r>
                    </w:p>
                    <w:p w14:paraId="6AAC1268" w14:textId="77777777" w:rsidR="00E42431" w:rsidRPr="00130203" w:rsidRDefault="00E42431" w:rsidP="00016C1C">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64B066E" w14:textId="77777777" w:rsidR="00E42431" w:rsidRDefault="00E42431" w:rsidP="00016C1C"/>
                  </w:txbxContent>
                </v:textbox>
                <w10:wrap type="square" anchorx="margin"/>
              </v:shape>
            </w:pict>
          </mc:Fallback>
        </mc:AlternateContent>
      </w:r>
      <w:r>
        <w:rPr>
          <w:noProof/>
        </w:rPr>
        <w:drawing>
          <wp:anchor distT="0" distB="0" distL="114300" distR="114300" simplePos="0" relativeHeight="251659264" behindDoc="1" locked="0" layoutInCell="1" allowOverlap="1" wp14:anchorId="4141FE73" wp14:editId="1BCB6429">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EF175" w14:textId="77777777" w:rsidR="00016C1C" w:rsidRPr="005D1E85" w:rsidRDefault="00016C1C" w:rsidP="00016C1C">
      <w:pPr>
        <w:pStyle w:val="Heading1"/>
        <w:numPr>
          <w:ilvl w:val="0"/>
          <w:numId w:val="6"/>
        </w:numPr>
        <w:rPr>
          <w:b/>
        </w:rPr>
      </w:pPr>
      <w:bookmarkStart w:id="2" w:name="_Toc473540486"/>
      <w:bookmarkStart w:id="3" w:name="_Toc477257456"/>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16C1C" w:rsidRPr="001D72AA" w14:paraId="6079D758" w14:textId="77777777" w:rsidTr="003E3567">
        <w:trPr>
          <w:trHeight w:val="288"/>
        </w:trPr>
        <w:tc>
          <w:tcPr>
            <w:tcW w:w="2311" w:type="dxa"/>
            <w:shd w:val="clear" w:color="auto" w:fill="auto"/>
            <w:vAlign w:val="center"/>
          </w:tcPr>
          <w:p w14:paraId="2C11F5F0" w14:textId="77777777" w:rsidR="00016C1C" w:rsidRPr="001D72AA" w:rsidRDefault="00016C1C" w:rsidP="003E3567">
            <w:pPr>
              <w:pStyle w:val="Bodycopybold"/>
            </w:pPr>
            <w:r w:rsidRPr="001D72AA">
              <w:t>Document Name</w:t>
            </w:r>
          </w:p>
        </w:tc>
        <w:tc>
          <w:tcPr>
            <w:tcW w:w="6928" w:type="dxa"/>
            <w:vAlign w:val="center"/>
          </w:tcPr>
          <w:p w14:paraId="4814C942" w14:textId="77777777" w:rsidR="00016C1C" w:rsidRPr="001D72AA" w:rsidRDefault="00016C1C" w:rsidP="003E3567">
            <w:pPr>
              <w:pStyle w:val="Documentname"/>
              <w:spacing w:after="0"/>
              <w:rPr>
                <w:rFonts w:ascii="AvantGarde" w:hAnsi="AvantGarde" w:cs="Arial"/>
              </w:rPr>
            </w:pPr>
            <w:r>
              <w:rPr>
                <w:rFonts w:ascii="AvantGarde" w:hAnsi="AvantGarde" w:cs="Arial"/>
              </w:rPr>
              <w:t xml:space="preserve">CRS of Sales Management for </w:t>
            </w:r>
            <w:proofErr w:type="spellStart"/>
            <w:r>
              <w:rPr>
                <w:rFonts w:ascii="AvantGarde" w:hAnsi="AvantGarde" w:cs="Arial"/>
              </w:rPr>
              <w:t>Samuda</w:t>
            </w:r>
            <w:proofErr w:type="spellEnd"/>
            <w:r>
              <w:rPr>
                <w:rFonts w:ascii="AvantGarde" w:hAnsi="AvantGarde" w:cs="Arial"/>
              </w:rPr>
              <w:t xml:space="preserve"> Chemicals Ltd.</w:t>
            </w:r>
          </w:p>
        </w:tc>
      </w:tr>
      <w:tr w:rsidR="00016C1C" w:rsidRPr="001D72AA" w14:paraId="3EB2293E" w14:textId="77777777" w:rsidTr="003E3567">
        <w:trPr>
          <w:trHeight w:val="288"/>
        </w:trPr>
        <w:tc>
          <w:tcPr>
            <w:tcW w:w="2311" w:type="dxa"/>
            <w:shd w:val="clear" w:color="auto" w:fill="auto"/>
            <w:vAlign w:val="center"/>
          </w:tcPr>
          <w:p w14:paraId="3D473A2A" w14:textId="77777777" w:rsidR="00016C1C" w:rsidRPr="001D72AA" w:rsidRDefault="00016C1C" w:rsidP="003E3567">
            <w:pPr>
              <w:pStyle w:val="Bodycopybold"/>
            </w:pPr>
            <w:r w:rsidRPr="001D72AA">
              <w:t>Document Author</w:t>
            </w:r>
          </w:p>
        </w:tc>
        <w:tc>
          <w:tcPr>
            <w:tcW w:w="6928" w:type="dxa"/>
            <w:vAlign w:val="center"/>
          </w:tcPr>
          <w:p w14:paraId="708F2603" w14:textId="77777777" w:rsidR="00016C1C" w:rsidRPr="001D72AA" w:rsidRDefault="00016C1C" w:rsidP="003E3567">
            <w:pPr>
              <w:pStyle w:val="Documentname"/>
              <w:spacing w:after="0"/>
              <w:rPr>
                <w:rFonts w:ascii="AvantGarde" w:hAnsi="AvantGarde" w:cs="Arial"/>
              </w:rPr>
            </w:pPr>
            <w:r>
              <w:rPr>
                <w:rFonts w:ascii="AvantGarde" w:hAnsi="AvantGarde" w:cs="Arial"/>
              </w:rPr>
              <w:t>Kamrun Nahar</w:t>
            </w:r>
          </w:p>
        </w:tc>
      </w:tr>
      <w:tr w:rsidR="00016C1C" w:rsidRPr="001D72AA" w14:paraId="61585CC2" w14:textId="77777777" w:rsidTr="003E3567">
        <w:trPr>
          <w:trHeight w:val="288"/>
        </w:trPr>
        <w:tc>
          <w:tcPr>
            <w:tcW w:w="2311" w:type="dxa"/>
            <w:shd w:val="clear" w:color="auto" w:fill="auto"/>
            <w:vAlign w:val="center"/>
          </w:tcPr>
          <w:p w14:paraId="53E4F595" w14:textId="77777777" w:rsidR="00016C1C" w:rsidRPr="001D72AA" w:rsidRDefault="00016C1C" w:rsidP="003E3567">
            <w:pPr>
              <w:pStyle w:val="Bodycopybold"/>
            </w:pPr>
            <w:r w:rsidRPr="001D72AA">
              <w:t xml:space="preserve">Document Version </w:t>
            </w:r>
          </w:p>
        </w:tc>
        <w:tc>
          <w:tcPr>
            <w:tcW w:w="6928" w:type="dxa"/>
            <w:vAlign w:val="center"/>
          </w:tcPr>
          <w:p w14:paraId="11AE289A" w14:textId="77777777" w:rsidR="00016C1C" w:rsidRPr="001D72AA" w:rsidRDefault="00016C1C" w:rsidP="003E3567">
            <w:pPr>
              <w:pStyle w:val="Bodycopy"/>
              <w:spacing w:after="0"/>
              <w:rPr>
                <w:rFonts w:ascii="AvantGarde" w:hAnsi="AvantGarde" w:cs="Arial"/>
                <w:color w:val="auto"/>
              </w:rPr>
            </w:pPr>
            <w:r>
              <w:rPr>
                <w:rFonts w:ascii="AvantGarde" w:hAnsi="AvantGarde" w:cs="Arial"/>
                <w:color w:val="auto"/>
              </w:rPr>
              <w:t>1.0</w:t>
            </w:r>
          </w:p>
        </w:tc>
      </w:tr>
      <w:tr w:rsidR="00016C1C" w:rsidRPr="001D72AA" w14:paraId="0C06ECCE" w14:textId="77777777" w:rsidTr="003E3567">
        <w:trPr>
          <w:trHeight w:val="288"/>
        </w:trPr>
        <w:tc>
          <w:tcPr>
            <w:tcW w:w="2311" w:type="dxa"/>
            <w:shd w:val="clear" w:color="auto" w:fill="auto"/>
            <w:vAlign w:val="center"/>
          </w:tcPr>
          <w:p w14:paraId="15EB5CE4" w14:textId="77777777" w:rsidR="00016C1C" w:rsidRPr="001D72AA" w:rsidRDefault="00016C1C" w:rsidP="003E3567">
            <w:pPr>
              <w:pStyle w:val="Bodycopybold"/>
            </w:pPr>
            <w:r w:rsidRPr="001D72AA">
              <w:t xml:space="preserve">Release Date </w:t>
            </w:r>
          </w:p>
        </w:tc>
        <w:tc>
          <w:tcPr>
            <w:tcW w:w="6928" w:type="dxa"/>
            <w:vAlign w:val="center"/>
          </w:tcPr>
          <w:p w14:paraId="01574537" w14:textId="77777777" w:rsidR="00016C1C" w:rsidRPr="00A42FD0" w:rsidRDefault="00016C1C" w:rsidP="003E3567">
            <w:pPr>
              <w:pStyle w:val="Bodycopy"/>
              <w:spacing w:after="0"/>
              <w:rPr>
                <w:rFonts w:ascii="AvantGarde" w:hAnsi="AvantGarde" w:cs="Arial"/>
                <w:color w:val="auto"/>
                <w:sz w:val="20"/>
              </w:rPr>
            </w:pPr>
            <w:r w:rsidRPr="00A42FD0">
              <w:rPr>
                <w:rFonts w:ascii="AvantGarde" w:hAnsi="AvantGarde" w:cs="Arial"/>
                <w:sz w:val="20"/>
              </w:rPr>
              <w:t>TBD</w:t>
            </w:r>
          </w:p>
        </w:tc>
      </w:tr>
    </w:tbl>
    <w:p w14:paraId="00B7598E" w14:textId="77777777" w:rsidR="00016C1C" w:rsidRPr="001D72AA" w:rsidRDefault="00016C1C" w:rsidP="00016C1C">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16C1C" w:rsidRPr="001D72AA" w14:paraId="68CFCB4B"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14F35CD7" w14:textId="77777777" w:rsidR="00016C1C" w:rsidRPr="001D72AA" w:rsidRDefault="00016C1C" w:rsidP="003E3567">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573D616F" w14:textId="77777777" w:rsidR="00016C1C" w:rsidRPr="001D72AA" w:rsidRDefault="00016C1C" w:rsidP="003E3567">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016C1C" w:rsidRPr="001D72AA" w14:paraId="5EA67A7D"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06B6F2A3" w14:textId="77777777" w:rsidR="00016C1C" w:rsidRPr="001D72AA" w:rsidRDefault="00016C1C" w:rsidP="003E3567">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33870A64" w14:textId="77777777" w:rsidR="00016C1C" w:rsidRPr="001D72AA" w:rsidRDefault="00016C1C" w:rsidP="003E3567">
            <w:pPr>
              <w:pStyle w:val="Documentname"/>
              <w:spacing w:after="0"/>
              <w:rPr>
                <w:rFonts w:ascii="AvantGarde" w:hAnsi="AvantGarde" w:cs="Arial"/>
              </w:rPr>
            </w:pPr>
            <w:r>
              <w:rPr>
                <w:rFonts w:ascii="AvantGarde" w:hAnsi="AvantGarde" w:cs="Arial"/>
              </w:rPr>
              <w:t>TBD</w:t>
            </w:r>
          </w:p>
        </w:tc>
      </w:tr>
      <w:tr w:rsidR="00016C1C" w:rsidRPr="001D72AA" w14:paraId="32FDE2BA"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3B5F749" w14:textId="77777777" w:rsidR="00016C1C" w:rsidRPr="001D72AA" w:rsidRDefault="00016C1C" w:rsidP="003E3567">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66DC783E" w14:textId="77777777" w:rsidR="00016C1C" w:rsidRPr="00557730" w:rsidRDefault="00016C1C" w:rsidP="003E3567">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016C1C" w:rsidRPr="001D72AA" w14:paraId="4591F93C" w14:textId="77777777" w:rsidTr="003E3567">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50EFCB3E" w14:textId="77777777" w:rsidR="00016C1C" w:rsidRPr="001D72AA" w:rsidRDefault="00016C1C" w:rsidP="003E3567">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1A54E2EA" w14:textId="77777777" w:rsidR="00016C1C" w:rsidRPr="00557730" w:rsidRDefault="00016C1C" w:rsidP="003E3567">
            <w:pPr>
              <w:pStyle w:val="Bodycopy"/>
              <w:spacing w:after="0"/>
              <w:rPr>
                <w:rFonts w:ascii="AvantGarde" w:hAnsi="AvantGarde" w:cs="Arial"/>
                <w:color w:val="auto"/>
                <w:sz w:val="20"/>
              </w:rPr>
            </w:pPr>
            <w:r>
              <w:rPr>
                <w:rFonts w:ascii="AvantGarde" w:hAnsi="AvantGarde" w:cs="Arial"/>
                <w:color w:val="auto"/>
                <w:sz w:val="20"/>
              </w:rPr>
              <w:t>TBD</w:t>
            </w:r>
          </w:p>
        </w:tc>
      </w:tr>
    </w:tbl>
    <w:p w14:paraId="0C133E8E" w14:textId="77777777" w:rsidR="00016C1C" w:rsidRDefault="00016C1C" w:rsidP="00016C1C">
      <w:pPr>
        <w:jc w:val="both"/>
      </w:pPr>
    </w:p>
    <w:p w14:paraId="59537333" w14:textId="77777777" w:rsidR="00016C1C" w:rsidRDefault="00016C1C" w:rsidP="00016C1C">
      <w:pPr>
        <w:jc w:val="both"/>
      </w:pPr>
    </w:p>
    <w:p w14:paraId="71774C68" w14:textId="77777777" w:rsidR="00016C1C" w:rsidRDefault="00016C1C" w:rsidP="00016C1C">
      <w:pPr>
        <w:jc w:val="both"/>
      </w:pPr>
    </w:p>
    <w:p w14:paraId="08BB2CAB" w14:textId="77777777" w:rsidR="00016C1C" w:rsidRDefault="00016C1C" w:rsidP="00016C1C">
      <w:pPr>
        <w:jc w:val="both"/>
      </w:pPr>
    </w:p>
    <w:p w14:paraId="0FAD4B67" w14:textId="77777777" w:rsidR="00016C1C" w:rsidRDefault="00016C1C" w:rsidP="00016C1C">
      <w:pPr>
        <w:jc w:val="both"/>
      </w:pPr>
    </w:p>
    <w:p w14:paraId="06327980" w14:textId="77777777" w:rsidR="00016C1C" w:rsidRDefault="00016C1C" w:rsidP="00016C1C">
      <w:pPr>
        <w:jc w:val="both"/>
      </w:pPr>
    </w:p>
    <w:p w14:paraId="596BD720" w14:textId="77777777" w:rsidR="00016C1C" w:rsidRDefault="00016C1C" w:rsidP="00016C1C">
      <w:pPr>
        <w:jc w:val="both"/>
      </w:pPr>
    </w:p>
    <w:p w14:paraId="1928C63C" w14:textId="77777777" w:rsidR="00016C1C" w:rsidRDefault="00016C1C" w:rsidP="00016C1C">
      <w:pPr>
        <w:jc w:val="both"/>
      </w:pPr>
    </w:p>
    <w:p w14:paraId="4C49BCF2" w14:textId="77777777" w:rsidR="00016C1C" w:rsidRDefault="00016C1C" w:rsidP="00016C1C">
      <w:pPr>
        <w:jc w:val="both"/>
      </w:pPr>
    </w:p>
    <w:p w14:paraId="43E25EE3" w14:textId="77777777" w:rsidR="00016C1C" w:rsidRDefault="00016C1C" w:rsidP="00016C1C">
      <w:pPr>
        <w:jc w:val="both"/>
      </w:pPr>
    </w:p>
    <w:p w14:paraId="5E5F1589" w14:textId="77777777" w:rsidR="00016C1C" w:rsidRDefault="00016C1C" w:rsidP="00016C1C">
      <w:pPr>
        <w:jc w:val="both"/>
      </w:pPr>
    </w:p>
    <w:p w14:paraId="00CA1844" w14:textId="77777777" w:rsidR="00016C1C" w:rsidRDefault="00016C1C" w:rsidP="00016C1C">
      <w:pPr>
        <w:jc w:val="both"/>
      </w:pPr>
    </w:p>
    <w:p w14:paraId="6411A6F7" w14:textId="77777777" w:rsidR="00016C1C" w:rsidRPr="00C4266F" w:rsidRDefault="00016C1C" w:rsidP="00016C1C">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143F4FC4" w14:textId="77777777" w:rsidR="00016C1C" w:rsidRPr="00E2232E" w:rsidRDefault="00016C1C" w:rsidP="00016C1C">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5BE3BEB6"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4B1821E9"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77D9C0A8"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77C0E523" w14:textId="77777777" w:rsidR="00016C1C" w:rsidRPr="00971C37" w:rsidRDefault="00016C1C" w:rsidP="00016C1C">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3E237683" w14:textId="77777777" w:rsidR="00016C1C" w:rsidRDefault="00016C1C" w:rsidP="00016C1C">
      <w:pPr>
        <w:spacing w:after="0"/>
        <w:jc w:val="both"/>
      </w:pPr>
      <w:r>
        <w:rPr>
          <w:rFonts w:ascii="CG Times" w:hAnsi="CG Times"/>
          <w:b/>
          <w:lang w:val="en-GB"/>
        </w:rPr>
        <w:t>______________________________                                                                  ______________________________</w:t>
      </w:r>
    </w:p>
    <w:p w14:paraId="718650BC" w14:textId="77777777" w:rsidR="00016C1C" w:rsidRPr="00F12A0F" w:rsidRDefault="00016C1C" w:rsidP="00016C1C">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48D431A2" w14:textId="77777777" w:rsidR="00016C1C" w:rsidRPr="005D1E85" w:rsidRDefault="00016C1C" w:rsidP="00016C1C">
      <w:pPr>
        <w:pStyle w:val="Heading1"/>
        <w:numPr>
          <w:ilvl w:val="0"/>
          <w:numId w:val="6"/>
        </w:numPr>
        <w:rPr>
          <w:b/>
        </w:rPr>
      </w:pPr>
      <w:bookmarkStart w:id="4" w:name="_Toc473540487"/>
      <w:bookmarkStart w:id="5" w:name="_Toc477257457"/>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16C1C" w:rsidRPr="001D72AA" w14:paraId="62C652F8" w14:textId="77777777" w:rsidTr="003E3567">
        <w:trPr>
          <w:trHeight w:val="314"/>
        </w:trPr>
        <w:tc>
          <w:tcPr>
            <w:tcW w:w="9270" w:type="dxa"/>
            <w:gridSpan w:val="6"/>
          </w:tcPr>
          <w:p w14:paraId="0F80FF14" w14:textId="77777777" w:rsidR="00016C1C" w:rsidRPr="001D72AA" w:rsidRDefault="00016C1C" w:rsidP="003E3567">
            <w:pPr>
              <w:pStyle w:val="Bodycopybold"/>
            </w:pPr>
            <w:r w:rsidRPr="001D72AA">
              <w:t>A=Added, M=Modified, D=Delete</w:t>
            </w:r>
          </w:p>
        </w:tc>
      </w:tr>
      <w:tr w:rsidR="00016C1C" w:rsidRPr="001D72AA" w14:paraId="1C66F0D5" w14:textId="77777777" w:rsidTr="003E3567">
        <w:tc>
          <w:tcPr>
            <w:tcW w:w="1260" w:type="dxa"/>
          </w:tcPr>
          <w:p w14:paraId="6D69D07A"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0F6FD71A"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509BC0CF"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0240A02B"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044D325E"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20920217" w14:textId="77777777" w:rsidR="00016C1C" w:rsidRPr="001D72AA" w:rsidRDefault="00016C1C" w:rsidP="003E3567">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16C1C" w:rsidRPr="001D72AA" w14:paraId="1B8064EE" w14:textId="77777777" w:rsidTr="003E3567">
        <w:trPr>
          <w:trHeight w:val="287"/>
        </w:trPr>
        <w:tc>
          <w:tcPr>
            <w:tcW w:w="1260" w:type="dxa"/>
          </w:tcPr>
          <w:p w14:paraId="3431E6B8" w14:textId="77777777" w:rsidR="00016C1C" w:rsidRPr="001D72AA" w:rsidRDefault="00016C1C" w:rsidP="003E3567">
            <w:pPr>
              <w:jc w:val="center"/>
              <w:rPr>
                <w:rFonts w:ascii="AvantGarde" w:hAnsi="AvantGarde"/>
                <w:sz w:val="18"/>
                <w:szCs w:val="18"/>
              </w:rPr>
            </w:pPr>
            <w:r>
              <w:rPr>
                <w:rFonts w:ascii="AvantGarde" w:hAnsi="AvantGarde"/>
                <w:sz w:val="18"/>
                <w:szCs w:val="18"/>
              </w:rPr>
              <w:t>1.0</w:t>
            </w:r>
          </w:p>
        </w:tc>
        <w:tc>
          <w:tcPr>
            <w:tcW w:w="1440" w:type="dxa"/>
          </w:tcPr>
          <w:p w14:paraId="796D0009" w14:textId="77777777" w:rsidR="00016C1C" w:rsidRPr="001D72AA" w:rsidRDefault="00016C1C" w:rsidP="003E3567">
            <w:pPr>
              <w:jc w:val="center"/>
              <w:rPr>
                <w:rFonts w:ascii="AvantGarde" w:hAnsi="AvantGarde"/>
                <w:sz w:val="18"/>
                <w:szCs w:val="18"/>
              </w:rPr>
            </w:pPr>
            <w:r>
              <w:rPr>
                <w:rFonts w:ascii="AvantGarde" w:hAnsi="AvantGarde"/>
                <w:sz w:val="18"/>
                <w:szCs w:val="18"/>
              </w:rPr>
              <w:t>27-Jan-2017</w:t>
            </w:r>
          </w:p>
        </w:tc>
        <w:tc>
          <w:tcPr>
            <w:tcW w:w="1350" w:type="dxa"/>
          </w:tcPr>
          <w:p w14:paraId="65A763FF" w14:textId="77777777" w:rsidR="00016C1C" w:rsidRPr="001D72AA" w:rsidRDefault="00016C1C" w:rsidP="003E3567">
            <w:pPr>
              <w:jc w:val="center"/>
              <w:rPr>
                <w:rFonts w:ascii="AvantGarde" w:hAnsi="AvantGarde"/>
                <w:sz w:val="18"/>
                <w:szCs w:val="18"/>
              </w:rPr>
            </w:pPr>
          </w:p>
        </w:tc>
        <w:tc>
          <w:tcPr>
            <w:tcW w:w="990" w:type="dxa"/>
          </w:tcPr>
          <w:p w14:paraId="61B4267F" w14:textId="77777777" w:rsidR="00016C1C" w:rsidRPr="001D72AA" w:rsidRDefault="00016C1C" w:rsidP="003E3567">
            <w:pPr>
              <w:jc w:val="center"/>
              <w:rPr>
                <w:rFonts w:ascii="AvantGarde" w:hAnsi="AvantGarde"/>
                <w:sz w:val="18"/>
                <w:szCs w:val="18"/>
              </w:rPr>
            </w:pPr>
            <w:r>
              <w:rPr>
                <w:rFonts w:ascii="AvantGarde" w:hAnsi="AvantGarde"/>
                <w:sz w:val="18"/>
                <w:szCs w:val="18"/>
              </w:rPr>
              <w:t>A</w:t>
            </w:r>
          </w:p>
        </w:tc>
        <w:tc>
          <w:tcPr>
            <w:tcW w:w="2250" w:type="dxa"/>
          </w:tcPr>
          <w:p w14:paraId="5735AF73" w14:textId="77777777" w:rsidR="00016C1C" w:rsidRPr="001D72AA" w:rsidRDefault="00016C1C" w:rsidP="003E3567">
            <w:pPr>
              <w:rPr>
                <w:rFonts w:ascii="AvantGarde" w:hAnsi="AvantGarde"/>
                <w:sz w:val="18"/>
                <w:szCs w:val="18"/>
              </w:rPr>
            </w:pPr>
            <w:r>
              <w:rPr>
                <w:rFonts w:ascii="AvantGarde" w:hAnsi="AvantGarde"/>
                <w:sz w:val="18"/>
                <w:szCs w:val="18"/>
              </w:rPr>
              <w:t>Initial</w:t>
            </w:r>
          </w:p>
        </w:tc>
        <w:tc>
          <w:tcPr>
            <w:tcW w:w="1980" w:type="dxa"/>
          </w:tcPr>
          <w:p w14:paraId="4198BC66" w14:textId="77777777" w:rsidR="00016C1C" w:rsidRPr="001D72AA" w:rsidRDefault="00016C1C" w:rsidP="003E3567">
            <w:pPr>
              <w:jc w:val="center"/>
              <w:rPr>
                <w:rFonts w:ascii="AvantGarde" w:hAnsi="AvantGarde"/>
                <w:sz w:val="18"/>
                <w:szCs w:val="18"/>
              </w:rPr>
            </w:pPr>
            <w:r>
              <w:rPr>
                <w:rFonts w:ascii="AvantGarde" w:hAnsi="AvantGarde"/>
                <w:sz w:val="18"/>
                <w:szCs w:val="18"/>
              </w:rPr>
              <w:t>Kamrun Nahar</w:t>
            </w:r>
          </w:p>
        </w:tc>
      </w:tr>
      <w:tr w:rsidR="00016C1C" w:rsidRPr="001D72AA" w14:paraId="5E0D1A6B" w14:textId="77777777" w:rsidTr="003E3567">
        <w:tc>
          <w:tcPr>
            <w:tcW w:w="1260" w:type="dxa"/>
          </w:tcPr>
          <w:p w14:paraId="27ACCA11" w14:textId="77777777" w:rsidR="00016C1C" w:rsidRPr="001D72AA" w:rsidRDefault="00016C1C" w:rsidP="003E3567">
            <w:pPr>
              <w:jc w:val="center"/>
              <w:rPr>
                <w:rFonts w:ascii="AvantGarde" w:hAnsi="AvantGarde"/>
                <w:sz w:val="18"/>
                <w:szCs w:val="18"/>
              </w:rPr>
            </w:pPr>
          </w:p>
        </w:tc>
        <w:tc>
          <w:tcPr>
            <w:tcW w:w="1440" w:type="dxa"/>
          </w:tcPr>
          <w:p w14:paraId="2AD0AC38" w14:textId="77777777" w:rsidR="00016C1C" w:rsidRPr="001D72AA" w:rsidRDefault="00016C1C" w:rsidP="003E3567">
            <w:pPr>
              <w:jc w:val="center"/>
              <w:rPr>
                <w:rFonts w:ascii="AvantGarde" w:hAnsi="AvantGarde"/>
                <w:sz w:val="18"/>
                <w:szCs w:val="18"/>
              </w:rPr>
            </w:pPr>
          </w:p>
        </w:tc>
        <w:tc>
          <w:tcPr>
            <w:tcW w:w="1350" w:type="dxa"/>
          </w:tcPr>
          <w:p w14:paraId="226BA31B" w14:textId="77777777" w:rsidR="00016C1C" w:rsidRPr="001D72AA" w:rsidRDefault="00016C1C" w:rsidP="003E3567">
            <w:pPr>
              <w:jc w:val="center"/>
              <w:rPr>
                <w:rFonts w:ascii="AvantGarde" w:hAnsi="AvantGarde"/>
                <w:sz w:val="18"/>
                <w:szCs w:val="18"/>
              </w:rPr>
            </w:pPr>
          </w:p>
        </w:tc>
        <w:tc>
          <w:tcPr>
            <w:tcW w:w="990" w:type="dxa"/>
          </w:tcPr>
          <w:p w14:paraId="165D1695" w14:textId="77777777" w:rsidR="00016C1C" w:rsidRPr="001D72AA" w:rsidRDefault="00016C1C" w:rsidP="003E3567">
            <w:pPr>
              <w:jc w:val="center"/>
              <w:rPr>
                <w:rFonts w:ascii="AvantGarde" w:hAnsi="AvantGarde"/>
                <w:sz w:val="18"/>
                <w:szCs w:val="18"/>
              </w:rPr>
            </w:pPr>
          </w:p>
        </w:tc>
        <w:tc>
          <w:tcPr>
            <w:tcW w:w="2250" w:type="dxa"/>
          </w:tcPr>
          <w:p w14:paraId="0C380875" w14:textId="77777777" w:rsidR="00016C1C" w:rsidRPr="001D72AA" w:rsidRDefault="00016C1C" w:rsidP="003E3567">
            <w:pPr>
              <w:rPr>
                <w:rFonts w:ascii="AvantGarde" w:hAnsi="AvantGarde"/>
                <w:sz w:val="18"/>
                <w:szCs w:val="18"/>
              </w:rPr>
            </w:pPr>
          </w:p>
        </w:tc>
        <w:tc>
          <w:tcPr>
            <w:tcW w:w="1980" w:type="dxa"/>
          </w:tcPr>
          <w:p w14:paraId="5CA91811" w14:textId="77777777" w:rsidR="00016C1C" w:rsidRPr="001D72AA" w:rsidRDefault="00016C1C" w:rsidP="003E3567">
            <w:pPr>
              <w:jc w:val="center"/>
              <w:rPr>
                <w:rFonts w:ascii="AvantGarde" w:hAnsi="AvantGarde"/>
                <w:sz w:val="18"/>
                <w:szCs w:val="18"/>
              </w:rPr>
            </w:pPr>
          </w:p>
        </w:tc>
      </w:tr>
      <w:tr w:rsidR="00016C1C" w:rsidRPr="001D72AA" w14:paraId="3056736D" w14:textId="77777777" w:rsidTr="003E3567">
        <w:tc>
          <w:tcPr>
            <w:tcW w:w="1260" w:type="dxa"/>
          </w:tcPr>
          <w:p w14:paraId="37BB5755" w14:textId="77777777" w:rsidR="00016C1C" w:rsidRPr="001D72AA" w:rsidRDefault="00016C1C" w:rsidP="003E3567">
            <w:pPr>
              <w:jc w:val="center"/>
              <w:rPr>
                <w:rFonts w:ascii="AvantGarde" w:hAnsi="AvantGarde"/>
                <w:sz w:val="18"/>
                <w:szCs w:val="18"/>
              </w:rPr>
            </w:pPr>
          </w:p>
        </w:tc>
        <w:tc>
          <w:tcPr>
            <w:tcW w:w="1440" w:type="dxa"/>
          </w:tcPr>
          <w:p w14:paraId="29123744" w14:textId="77777777" w:rsidR="00016C1C" w:rsidRPr="001D72AA" w:rsidRDefault="00016C1C" w:rsidP="003E3567">
            <w:pPr>
              <w:jc w:val="center"/>
              <w:rPr>
                <w:rFonts w:ascii="AvantGarde" w:hAnsi="AvantGarde"/>
                <w:sz w:val="18"/>
                <w:szCs w:val="18"/>
              </w:rPr>
            </w:pPr>
          </w:p>
        </w:tc>
        <w:tc>
          <w:tcPr>
            <w:tcW w:w="1350" w:type="dxa"/>
          </w:tcPr>
          <w:p w14:paraId="3ADEE7F2" w14:textId="77777777" w:rsidR="00016C1C" w:rsidRPr="001D72AA" w:rsidRDefault="00016C1C" w:rsidP="003E3567">
            <w:pPr>
              <w:jc w:val="center"/>
              <w:rPr>
                <w:rFonts w:ascii="AvantGarde" w:hAnsi="AvantGarde"/>
                <w:sz w:val="18"/>
                <w:szCs w:val="18"/>
              </w:rPr>
            </w:pPr>
          </w:p>
        </w:tc>
        <w:tc>
          <w:tcPr>
            <w:tcW w:w="990" w:type="dxa"/>
          </w:tcPr>
          <w:p w14:paraId="14750A41" w14:textId="77777777" w:rsidR="00016C1C" w:rsidRPr="001D72AA" w:rsidRDefault="00016C1C" w:rsidP="003E3567">
            <w:pPr>
              <w:jc w:val="center"/>
              <w:rPr>
                <w:rFonts w:ascii="AvantGarde" w:hAnsi="AvantGarde"/>
                <w:sz w:val="18"/>
                <w:szCs w:val="18"/>
              </w:rPr>
            </w:pPr>
          </w:p>
        </w:tc>
        <w:tc>
          <w:tcPr>
            <w:tcW w:w="2250" w:type="dxa"/>
          </w:tcPr>
          <w:p w14:paraId="69172332" w14:textId="77777777" w:rsidR="00016C1C" w:rsidRPr="001D72AA" w:rsidRDefault="00016C1C" w:rsidP="003E3567">
            <w:pPr>
              <w:jc w:val="center"/>
              <w:rPr>
                <w:rFonts w:ascii="AvantGarde" w:hAnsi="AvantGarde"/>
                <w:sz w:val="18"/>
                <w:szCs w:val="18"/>
              </w:rPr>
            </w:pPr>
          </w:p>
        </w:tc>
        <w:tc>
          <w:tcPr>
            <w:tcW w:w="1980" w:type="dxa"/>
          </w:tcPr>
          <w:p w14:paraId="37AE2F39" w14:textId="77777777" w:rsidR="00016C1C" w:rsidRPr="001D72AA" w:rsidRDefault="00016C1C" w:rsidP="003E3567">
            <w:pPr>
              <w:jc w:val="center"/>
              <w:rPr>
                <w:rFonts w:ascii="AvantGarde" w:hAnsi="AvantGarde"/>
                <w:sz w:val="18"/>
                <w:szCs w:val="18"/>
              </w:rPr>
            </w:pPr>
          </w:p>
        </w:tc>
      </w:tr>
      <w:bookmarkEnd w:id="0"/>
      <w:bookmarkEnd w:id="1"/>
    </w:tbl>
    <w:p w14:paraId="7F96EEA4" w14:textId="77777777" w:rsidR="00016C1C" w:rsidRDefault="00016C1C" w:rsidP="00016C1C"/>
    <w:p w14:paraId="5C4E05CF" w14:textId="77777777" w:rsidR="00016C1C" w:rsidRDefault="00016C1C" w:rsidP="00016C1C"/>
    <w:p w14:paraId="3841B655" w14:textId="77777777" w:rsidR="00016C1C" w:rsidRDefault="00016C1C" w:rsidP="00016C1C"/>
    <w:p w14:paraId="4BFCB671" w14:textId="77777777" w:rsidR="00016C1C" w:rsidRDefault="00016C1C" w:rsidP="00016C1C"/>
    <w:p w14:paraId="38EFE58B" w14:textId="77777777" w:rsidR="00016C1C" w:rsidRDefault="00016C1C" w:rsidP="00016C1C"/>
    <w:p w14:paraId="6645CCD3" w14:textId="77777777" w:rsidR="00016C1C" w:rsidRDefault="00016C1C" w:rsidP="00016C1C"/>
    <w:p w14:paraId="1ECFB7DC" w14:textId="77777777" w:rsidR="00016C1C" w:rsidRDefault="00016C1C" w:rsidP="00016C1C"/>
    <w:p w14:paraId="21CD3A68" w14:textId="77777777" w:rsidR="00016C1C" w:rsidRDefault="00016C1C" w:rsidP="00016C1C"/>
    <w:p w14:paraId="59466632" w14:textId="77777777" w:rsidR="00016C1C" w:rsidRDefault="00016C1C" w:rsidP="00016C1C"/>
    <w:p w14:paraId="7CCB71C3" w14:textId="77777777" w:rsidR="00016C1C" w:rsidRDefault="00016C1C" w:rsidP="00016C1C"/>
    <w:p w14:paraId="23D851BC" w14:textId="77777777" w:rsidR="00016C1C" w:rsidRDefault="00016C1C" w:rsidP="00016C1C"/>
    <w:p w14:paraId="3CC45192" w14:textId="77777777" w:rsidR="00016C1C" w:rsidRDefault="00016C1C" w:rsidP="00016C1C"/>
    <w:p w14:paraId="527A1153" w14:textId="77777777" w:rsidR="00016C1C" w:rsidRDefault="00016C1C" w:rsidP="00016C1C"/>
    <w:p w14:paraId="2FF77B57" w14:textId="77777777" w:rsidR="00016C1C" w:rsidRDefault="00016C1C" w:rsidP="00016C1C"/>
    <w:p w14:paraId="44437872" w14:textId="77777777" w:rsidR="00016C1C" w:rsidRDefault="00016C1C" w:rsidP="00016C1C"/>
    <w:p w14:paraId="6B707DF6" w14:textId="77777777" w:rsidR="00016C1C" w:rsidRDefault="00016C1C" w:rsidP="00016C1C"/>
    <w:p w14:paraId="559D2A52" w14:textId="77777777" w:rsidR="00016C1C" w:rsidRDefault="00016C1C" w:rsidP="00016C1C"/>
    <w:p w14:paraId="096D719F" w14:textId="77777777" w:rsidR="00016C1C" w:rsidRDefault="00016C1C" w:rsidP="00016C1C"/>
    <w:p w14:paraId="46AC8E78" w14:textId="77777777" w:rsidR="00016C1C" w:rsidRDefault="00016C1C" w:rsidP="00016C1C"/>
    <w:p w14:paraId="64E263CA" w14:textId="77777777" w:rsidR="00016C1C" w:rsidRDefault="00016C1C" w:rsidP="00016C1C"/>
    <w:p w14:paraId="5C1B2030" w14:textId="77777777" w:rsidR="00016C1C" w:rsidRDefault="00016C1C" w:rsidP="00016C1C"/>
    <w:p w14:paraId="17AEA92E" w14:textId="77777777" w:rsidR="00016C1C" w:rsidRDefault="00016C1C" w:rsidP="00016C1C"/>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229D1817" w14:textId="77777777" w:rsidR="00016C1C" w:rsidRDefault="00016C1C" w:rsidP="00016C1C">
          <w:pPr>
            <w:pStyle w:val="TOCHeading"/>
          </w:pPr>
          <w:r>
            <w:t>Contents</w:t>
          </w:r>
        </w:p>
        <w:p w14:paraId="58EEE5D6" w14:textId="77777777" w:rsidR="00AC31DD" w:rsidRDefault="00016C1C">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257456" w:history="1">
            <w:r w:rsidR="00AC31DD" w:rsidRPr="0087448B">
              <w:rPr>
                <w:rStyle w:val="Hyperlink"/>
                <w:b/>
                <w:noProof/>
              </w:rPr>
              <w:t>A.</w:t>
            </w:r>
            <w:r w:rsidR="00AC31DD">
              <w:rPr>
                <w:rFonts w:asciiTheme="minorHAnsi" w:eastAsiaTheme="minorEastAsia" w:hAnsiTheme="minorHAnsi" w:cstheme="minorBidi"/>
                <w:noProof/>
                <w:color w:val="auto"/>
              </w:rPr>
              <w:tab/>
            </w:r>
            <w:r w:rsidR="00AC31DD" w:rsidRPr="0087448B">
              <w:rPr>
                <w:rStyle w:val="Hyperlink"/>
                <w:b/>
                <w:noProof/>
              </w:rPr>
              <w:t>Document Information</w:t>
            </w:r>
            <w:r w:rsidR="00AC31DD">
              <w:rPr>
                <w:noProof/>
                <w:webHidden/>
              </w:rPr>
              <w:tab/>
            </w:r>
            <w:r w:rsidR="00AC31DD">
              <w:rPr>
                <w:noProof/>
                <w:webHidden/>
              </w:rPr>
              <w:fldChar w:fldCharType="begin"/>
            </w:r>
            <w:r w:rsidR="00AC31DD">
              <w:rPr>
                <w:noProof/>
                <w:webHidden/>
              </w:rPr>
              <w:instrText xml:space="preserve"> PAGEREF _Toc477257456 \h </w:instrText>
            </w:r>
            <w:r w:rsidR="00AC31DD">
              <w:rPr>
                <w:noProof/>
                <w:webHidden/>
              </w:rPr>
            </w:r>
            <w:r w:rsidR="00AC31DD">
              <w:rPr>
                <w:noProof/>
                <w:webHidden/>
              </w:rPr>
              <w:fldChar w:fldCharType="separate"/>
            </w:r>
            <w:r w:rsidR="00AC31DD">
              <w:rPr>
                <w:noProof/>
                <w:webHidden/>
              </w:rPr>
              <w:t>2</w:t>
            </w:r>
            <w:r w:rsidR="00AC31DD">
              <w:rPr>
                <w:noProof/>
                <w:webHidden/>
              </w:rPr>
              <w:fldChar w:fldCharType="end"/>
            </w:r>
          </w:hyperlink>
        </w:p>
        <w:p w14:paraId="5FF42E56" w14:textId="77777777" w:rsidR="00AC31DD" w:rsidRDefault="00AC31DD">
          <w:pPr>
            <w:pStyle w:val="TOC1"/>
            <w:tabs>
              <w:tab w:val="left" w:pos="440"/>
              <w:tab w:val="right" w:leader="dot" w:pos="9350"/>
            </w:tabs>
            <w:rPr>
              <w:rFonts w:asciiTheme="minorHAnsi" w:eastAsiaTheme="minorEastAsia" w:hAnsiTheme="minorHAnsi" w:cstheme="minorBidi"/>
              <w:noProof/>
              <w:color w:val="auto"/>
            </w:rPr>
          </w:pPr>
          <w:hyperlink w:anchor="_Toc477257457" w:history="1">
            <w:r w:rsidRPr="0087448B">
              <w:rPr>
                <w:rStyle w:val="Hyperlink"/>
                <w:b/>
                <w:noProof/>
              </w:rPr>
              <w:t>B.</w:t>
            </w:r>
            <w:r>
              <w:rPr>
                <w:rFonts w:asciiTheme="minorHAnsi" w:eastAsiaTheme="minorEastAsia" w:hAnsiTheme="minorHAnsi" w:cstheme="minorBidi"/>
                <w:noProof/>
                <w:color w:val="auto"/>
              </w:rPr>
              <w:tab/>
            </w:r>
            <w:r w:rsidRPr="0087448B">
              <w:rPr>
                <w:rStyle w:val="Hyperlink"/>
                <w:b/>
                <w:noProof/>
              </w:rPr>
              <w:t>Document History</w:t>
            </w:r>
            <w:r>
              <w:rPr>
                <w:noProof/>
                <w:webHidden/>
              </w:rPr>
              <w:tab/>
            </w:r>
            <w:r>
              <w:rPr>
                <w:noProof/>
                <w:webHidden/>
              </w:rPr>
              <w:fldChar w:fldCharType="begin"/>
            </w:r>
            <w:r>
              <w:rPr>
                <w:noProof/>
                <w:webHidden/>
              </w:rPr>
              <w:instrText xml:space="preserve"> PAGEREF _Toc477257457 \h </w:instrText>
            </w:r>
            <w:r>
              <w:rPr>
                <w:noProof/>
                <w:webHidden/>
              </w:rPr>
            </w:r>
            <w:r>
              <w:rPr>
                <w:noProof/>
                <w:webHidden/>
              </w:rPr>
              <w:fldChar w:fldCharType="separate"/>
            </w:r>
            <w:r>
              <w:rPr>
                <w:noProof/>
                <w:webHidden/>
              </w:rPr>
              <w:t>3</w:t>
            </w:r>
            <w:r>
              <w:rPr>
                <w:noProof/>
                <w:webHidden/>
              </w:rPr>
              <w:fldChar w:fldCharType="end"/>
            </w:r>
          </w:hyperlink>
        </w:p>
        <w:p w14:paraId="35A29327" w14:textId="77777777" w:rsidR="00AC31DD" w:rsidRDefault="00AC31DD">
          <w:pPr>
            <w:pStyle w:val="TOC1"/>
            <w:tabs>
              <w:tab w:val="left" w:pos="660"/>
              <w:tab w:val="right" w:leader="dot" w:pos="9350"/>
            </w:tabs>
            <w:rPr>
              <w:rFonts w:asciiTheme="minorHAnsi" w:eastAsiaTheme="minorEastAsia" w:hAnsiTheme="minorHAnsi" w:cstheme="minorBidi"/>
              <w:noProof/>
              <w:color w:val="auto"/>
            </w:rPr>
          </w:pPr>
          <w:hyperlink w:anchor="_Toc477257458" w:history="1">
            <w:r w:rsidRPr="0087448B">
              <w:rPr>
                <w:rStyle w:val="Hyperlink"/>
                <w:b/>
                <w:noProof/>
              </w:rPr>
              <w:t>1.0</w:t>
            </w:r>
            <w:r>
              <w:rPr>
                <w:rFonts w:asciiTheme="minorHAnsi" w:eastAsiaTheme="minorEastAsia" w:hAnsiTheme="minorHAnsi" w:cstheme="minorBidi"/>
                <w:noProof/>
                <w:color w:val="auto"/>
              </w:rPr>
              <w:tab/>
            </w:r>
            <w:r w:rsidRPr="0087448B">
              <w:rPr>
                <w:rStyle w:val="Hyperlink"/>
                <w:b/>
                <w:noProof/>
              </w:rPr>
              <w:t>Introduction</w:t>
            </w:r>
            <w:r>
              <w:rPr>
                <w:noProof/>
                <w:webHidden/>
              </w:rPr>
              <w:tab/>
            </w:r>
            <w:r>
              <w:rPr>
                <w:noProof/>
                <w:webHidden/>
              </w:rPr>
              <w:fldChar w:fldCharType="begin"/>
            </w:r>
            <w:r>
              <w:rPr>
                <w:noProof/>
                <w:webHidden/>
              </w:rPr>
              <w:instrText xml:space="preserve"> PAGEREF _Toc477257458 \h </w:instrText>
            </w:r>
            <w:r>
              <w:rPr>
                <w:noProof/>
                <w:webHidden/>
              </w:rPr>
            </w:r>
            <w:r>
              <w:rPr>
                <w:noProof/>
                <w:webHidden/>
              </w:rPr>
              <w:fldChar w:fldCharType="separate"/>
            </w:r>
            <w:r>
              <w:rPr>
                <w:noProof/>
                <w:webHidden/>
              </w:rPr>
              <w:t>5</w:t>
            </w:r>
            <w:r>
              <w:rPr>
                <w:noProof/>
                <w:webHidden/>
              </w:rPr>
              <w:fldChar w:fldCharType="end"/>
            </w:r>
          </w:hyperlink>
        </w:p>
        <w:p w14:paraId="38F406F3" w14:textId="77777777" w:rsidR="00AC31DD" w:rsidRDefault="00AC31DD">
          <w:pPr>
            <w:pStyle w:val="TOC1"/>
            <w:tabs>
              <w:tab w:val="right" w:leader="dot" w:pos="9350"/>
            </w:tabs>
            <w:rPr>
              <w:rFonts w:asciiTheme="minorHAnsi" w:eastAsiaTheme="minorEastAsia" w:hAnsiTheme="minorHAnsi" w:cstheme="minorBidi"/>
              <w:noProof/>
              <w:color w:val="auto"/>
            </w:rPr>
          </w:pPr>
          <w:hyperlink w:anchor="_Toc477257459" w:history="1">
            <w:r w:rsidRPr="0087448B">
              <w:rPr>
                <w:rStyle w:val="Hyperlink"/>
                <w:b/>
                <w:noProof/>
              </w:rPr>
              <w:t>1.1    Purpose of CRS</w:t>
            </w:r>
            <w:r>
              <w:rPr>
                <w:noProof/>
                <w:webHidden/>
              </w:rPr>
              <w:tab/>
            </w:r>
            <w:r>
              <w:rPr>
                <w:noProof/>
                <w:webHidden/>
              </w:rPr>
              <w:fldChar w:fldCharType="begin"/>
            </w:r>
            <w:r>
              <w:rPr>
                <w:noProof/>
                <w:webHidden/>
              </w:rPr>
              <w:instrText xml:space="preserve"> PAGEREF _Toc477257459 \h </w:instrText>
            </w:r>
            <w:r>
              <w:rPr>
                <w:noProof/>
                <w:webHidden/>
              </w:rPr>
            </w:r>
            <w:r>
              <w:rPr>
                <w:noProof/>
                <w:webHidden/>
              </w:rPr>
              <w:fldChar w:fldCharType="separate"/>
            </w:r>
            <w:r>
              <w:rPr>
                <w:noProof/>
                <w:webHidden/>
              </w:rPr>
              <w:t>5</w:t>
            </w:r>
            <w:r>
              <w:rPr>
                <w:noProof/>
                <w:webHidden/>
              </w:rPr>
              <w:fldChar w:fldCharType="end"/>
            </w:r>
          </w:hyperlink>
        </w:p>
        <w:p w14:paraId="04BB7292" w14:textId="77777777" w:rsidR="00AC31DD" w:rsidRDefault="00AC31DD">
          <w:pPr>
            <w:pStyle w:val="TOC1"/>
            <w:tabs>
              <w:tab w:val="left" w:pos="660"/>
              <w:tab w:val="right" w:leader="dot" w:pos="9350"/>
            </w:tabs>
            <w:rPr>
              <w:rFonts w:asciiTheme="minorHAnsi" w:eastAsiaTheme="minorEastAsia" w:hAnsiTheme="minorHAnsi" w:cstheme="minorBidi"/>
              <w:noProof/>
              <w:color w:val="auto"/>
            </w:rPr>
          </w:pPr>
          <w:hyperlink w:anchor="_Toc477257460" w:history="1">
            <w:r w:rsidRPr="0087448B">
              <w:rPr>
                <w:rStyle w:val="Hyperlink"/>
                <w:b/>
                <w:noProof/>
              </w:rPr>
              <w:t>2.0</w:t>
            </w:r>
            <w:r>
              <w:rPr>
                <w:rFonts w:asciiTheme="minorHAnsi" w:eastAsiaTheme="minorEastAsia" w:hAnsiTheme="minorHAnsi" w:cstheme="minorBidi"/>
                <w:noProof/>
                <w:color w:val="auto"/>
              </w:rPr>
              <w:tab/>
            </w:r>
            <w:r w:rsidRPr="0087448B">
              <w:rPr>
                <w:rStyle w:val="Hyperlink"/>
                <w:b/>
                <w:noProof/>
              </w:rPr>
              <w:t>Sales Module Overview</w:t>
            </w:r>
            <w:r>
              <w:rPr>
                <w:noProof/>
                <w:webHidden/>
              </w:rPr>
              <w:tab/>
            </w:r>
            <w:r>
              <w:rPr>
                <w:noProof/>
                <w:webHidden/>
              </w:rPr>
              <w:fldChar w:fldCharType="begin"/>
            </w:r>
            <w:r>
              <w:rPr>
                <w:noProof/>
                <w:webHidden/>
              </w:rPr>
              <w:instrText xml:space="preserve"> PAGEREF _Toc477257460 \h </w:instrText>
            </w:r>
            <w:r>
              <w:rPr>
                <w:noProof/>
                <w:webHidden/>
              </w:rPr>
            </w:r>
            <w:r>
              <w:rPr>
                <w:noProof/>
                <w:webHidden/>
              </w:rPr>
              <w:fldChar w:fldCharType="separate"/>
            </w:r>
            <w:r>
              <w:rPr>
                <w:noProof/>
                <w:webHidden/>
              </w:rPr>
              <w:t>5</w:t>
            </w:r>
            <w:r>
              <w:rPr>
                <w:noProof/>
                <w:webHidden/>
              </w:rPr>
              <w:fldChar w:fldCharType="end"/>
            </w:r>
          </w:hyperlink>
        </w:p>
        <w:p w14:paraId="2626F9CC" w14:textId="77777777" w:rsidR="00AC31DD" w:rsidRDefault="00AC31DD">
          <w:pPr>
            <w:pStyle w:val="TOC1"/>
            <w:tabs>
              <w:tab w:val="left" w:pos="660"/>
              <w:tab w:val="right" w:leader="dot" w:pos="9350"/>
            </w:tabs>
            <w:rPr>
              <w:rFonts w:asciiTheme="minorHAnsi" w:eastAsiaTheme="minorEastAsia" w:hAnsiTheme="minorHAnsi" w:cstheme="minorBidi"/>
              <w:noProof/>
              <w:color w:val="auto"/>
            </w:rPr>
          </w:pPr>
          <w:hyperlink w:anchor="_Toc477257461" w:history="1">
            <w:r w:rsidRPr="0087448B">
              <w:rPr>
                <w:rStyle w:val="Hyperlink"/>
                <w:b/>
                <w:noProof/>
              </w:rPr>
              <w:t>3.0</w:t>
            </w:r>
            <w:r>
              <w:rPr>
                <w:rFonts w:asciiTheme="minorHAnsi" w:eastAsiaTheme="minorEastAsia" w:hAnsiTheme="minorHAnsi" w:cstheme="minorBidi"/>
                <w:noProof/>
                <w:color w:val="auto"/>
              </w:rPr>
              <w:tab/>
            </w:r>
            <w:r w:rsidRPr="0087448B">
              <w:rPr>
                <w:rStyle w:val="Hyperlink"/>
                <w:b/>
                <w:noProof/>
              </w:rPr>
              <w:t>Features of Sales Modules</w:t>
            </w:r>
            <w:r>
              <w:rPr>
                <w:noProof/>
                <w:webHidden/>
              </w:rPr>
              <w:tab/>
            </w:r>
            <w:r>
              <w:rPr>
                <w:noProof/>
                <w:webHidden/>
              </w:rPr>
              <w:fldChar w:fldCharType="begin"/>
            </w:r>
            <w:r>
              <w:rPr>
                <w:noProof/>
                <w:webHidden/>
              </w:rPr>
              <w:instrText xml:space="preserve"> PAGEREF _Toc477257461 \h </w:instrText>
            </w:r>
            <w:r>
              <w:rPr>
                <w:noProof/>
                <w:webHidden/>
              </w:rPr>
            </w:r>
            <w:r>
              <w:rPr>
                <w:noProof/>
                <w:webHidden/>
              </w:rPr>
              <w:fldChar w:fldCharType="separate"/>
            </w:r>
            <w:r>
              <w:rPr>
                <w:noProof/>
                <w:webHidden/>
              </w:rPr>
              <w:t>7</w:t>
            </w:r>
            <w:r>
              <w:rPr>
                <w:noProof/>
                <w:webHidden/>
              </w:rPr>
              <w:fldChar w:fldCharType="end"/>
            </w:r>
          </w:hyperlink>
        </w:p>
        <w:p w14:paraId="4049C7C6"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62" w:history="1">
            <w:r w:rsidRPr="0087448B">
              <w:rPr>
                <w:rStyle w:val="Hyperlink"/>
                <w:b/>
                <w:noProof/>
              </w:rPr>
              <w:t>3.1 Order to Cash Process</w:t>
            </w:r>
            <w:r>
              <w:rPr>
                <w:noProof/>
                <w:webHidden/>
              </w:rPr>
              <w:tab/>
            </w:r>
            <w:r>
              <w:rPr>
                <w:noProof/>
                <w:webHidden/>
              </w:rPr>
              <w:fldChar w:fldCharType="begin"/>
            </w:r>
            <w:r>
              <w:rPr>
                <w:noProof/>
                <w:webHidden/>
              </w:rPr>
              <w:instrText xml:space="preserve"> PAGEREF _Toc477257462 \h </w:instrText>
            </w:r>
            <w:r>
              <w:rPr>
                <w:noProof/>
                <w:webHidden/>
              </w:rPr>
            </w:r>
            <w:r>
              <w:rPr>
                <w:noProof/>
                <w:webHidden/>
              </w:rPr>
              <w:fldChar w:fldCharType="separate"/>
            </w:r>
            <w:r>
              <w:rPr>
                <w:noProof/>
                <w:webHidden/>
              </w:rPr>
              <w:t>7</w:t>
            </w:r>
            <w:r>
              <w:rPr>
                <w:noProof/>
                <w:webHidden/>
              </w:rPr>
              <w:fldChar w:fldCharType="end"/>
            </w:r>
          </w:hyperlink>
        </w:p>
        <w:p w14:paraId="6981C767"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63" w:history="1">
            <w:r w:rsidRPr="0087448B">
              <w:rPr>
                <w:rStyle w:val="Hyperlink"/>
                <w:b/>
                <w:noProof/>
              </w:rPr>
              <w:t>3.2 Master Data Management</w:t>
            </w:r>
            <w:r>
              <w:rPr>
                <w:noProof/>
                <w:webHidden/>
              </w:rPr>
              <w:tab/>
            </w:r>
            <w:r>
              <w:rPr>
                <w:noProof/>
                <w:webHidden/>
              </w:rPr>
              <w:fldChar w:fldCharType="begin"/>
            </w:r>
            <w:r>
              <w:rPr>
                <w:noProof/>
                <w:webHidden/>
              </w:rPr>
              <w:instrText xml:space="preserve"> PAGEREF _Toc477257463 \h </w:instrText>
            </w:r>
            <w:r>
              <w:rPr>
                <w:noProof/>
                <w:webHidden/>
              </w:rPr>
            </w:r>
            <w:r>
              <w:rPr>
                <w:noProof/>
                <w:webHidden/>
              </w:rPr>
              <w:fldChar w:fldCharType="separate"/>
            </w:r>
            <w:r>
              <w:rPr>
                <w:noProof/>
                <w:webHidden/>
              </w:rPr>
              <w:t>9</w:t>
            </w:r>
            <w:r>
              <w:rPr>
                <w:noProof/>
                <w:webHidden/>
              </w:rPr>
              <w:fldChar w:fldCharType="end"/>
            </w:r>
          </w:hyperlink>
        </w:p>
        <w:p w14:paraId="32CB9768" w14:textId="77777777" w:rsidR="00AC31DD" w:rsidRDefault="00AC31DD">
          <w:pPr>
            <w:pStyle w:val="TOC3"/>
            <w:tabs>
              <w:tab w:val="right" w:leader="dot" w:pos="9350"/>
            </w:tabs>
            <w:rPr>
              <w:rFonts w:asciiTheme="minorHAnsi" w:eastAsiaTheme="minorEastAsia" w:hAnsiTheme="minorHAnsi" w:cstheme="minorBidi"/>
              <w:noProof/>
              <w:color w:val="auto"/>
            </w:rPr>
          </w:pPr>
          <w:hyperlink w:anchor="_Toc477257464" w:history="1">
            <w:r w:rsidRPr="0087448B">
              <w:rPr>
                <w:rStyle w:val="Hyperlink"/>
                <w:b/>
                <w:noProof/>
              </w:rPr>
              <w:t>3.2.1 Product</w:t>
            </w:r>
            <w:r>
              <w:rPr>
                <w:noProof/>
                <w:webHidden/>
              </w:rPr>
              <w:tab/>
            </w:r>
            <w:r>
              <w:rPr>
                <w:noProof/>
                <w:webHidden/>
              </w:rPr>
              <w:fldChar w:fldCharType="begin"/>
            </w:r>
            <w:r>
              <w:rPr>
                <w:noProof/>
                <w:webHidden/>
              </w:rPr>
              <w:instrText xml:space="preserve"> PAGEREF _Toc477257464 \h </w:instrText>
            </w:r>
            <w:r>
              <w:rPr>
                <w:noProof/>
                <w:webHidden/>
              </w:rPr>
            </w:r>
            <w:r>
              <w:rPr>
                <w:noProof/>
                <w:webHidden/>
              </w:rPr>
              <w:fldChar w:fldCharType="separate"/>
            </w:r>
            <w:r>
              <w:rPr>
                <w:noProof/>
                <w:webHidden/>
              </w:rPr>
              <w:t>9</w:t>
            </w:r>
            <w:r>
              <w:rPr>
                <w:noProof/>
                <w:webHidden/>
              </w:rPr>
              <w:fldChar w:fldCharType="end"/>
            </w:r>
          </w:hyperlink>
        </w:p>
        <w:p w14:paraId="477C3437" w14:textId="77777777" w:rsidR="00AC31DD" w:rsidRDefault="00AC31DD">
          <w:pPr>
            <w:pStyle w:val="TOC3"/>
            <w:tabs>
              <w:tab w:val="right" w:leader="dot" w:pos="9350"/>
            </w:tabs>
            <w:rPr>
              <w:rFonts w:asciiTheme="minorHAnsi" w:eastAsiaTheme="minorEastAsia" w:hAnsiTheme="minorHAnsi" w:cstheme="minorBidi"/>
              <w:noProof/>
              <w:color w:val="auto"/>
            </w:rPr>
          </w:pPr>
          <w:hyperlink w:anchor="_Toc477257465" w:history="1">
            <w:r w:rsidRPr="0087448B">
              <w:rPr>
                <w:rStyle w:val="Hyperlink"/>
                <w:b/>
                <w:noProof/>
              </w:rPr>
              <w:t>3</w:t>
            </w:r>
            <w:r w:rsidRPr="0087448B">
              <w:rPr>
                <w:rStyle w:val="Hyperlink"/>
                <w:noProof/>
              </w:rPr>
              <w:t>.</w:t>
            </w:r>
            <w:r w:rsidRPr="0087448B">
              <w:rPr>
                <w:rStyle w:val="Hyperlink"/>
                <w:b/>
                <w:noProof/>
              </w:rPr>
              <w:t>2.2 Customer</w:t>
            </w:r>
            <w:r>
              <w:rPr>
                <w:noProof/>
                <w:webHidden/>
              </w:rPr>
              <w:tab/>
            </w:r>
            <w:r>
              <w:rPr>
                <w:noProof/>
                <w:webHidden/>
              </w:rPr>
              <w:fldChar w:fldCharType="begin"/>
            </w:r>
            <w:r>
              <w:rPr>
                <w:noProof/>
                <w:webHidden/>
              </w:rPr>
              <w:instrText xml:space="preserve"> PAGEREF _Toc477257465 \h </w:instrText>
            </w:r>
            <w:r>
              <w:rPr>
                <w:noProof/>
                <w:webHidden/>
              </w:rPr>
            </w:r>
            <w:r>
              <w:rPr>
                <w:noProof/>
                <w:webHidden/>
              </w:rPr>
              <w:fldChar w:fldCharType="separate"/>
            </w:r>
            <w:r>
              <w:rPr>
                <w:noProof/>
                <w:webHidden/>
              </w:rPr>
              <w:t>9</w:t>
            </w:r>
            <w:r>
              <w:rPr>
                <w:noProof/>
                <w:webHidden/>
              </w:rPr>
              <w:fldChar w:fldCharType="end"/>
            </w:r>
          </w:hyperlink>
        </w:p>
        <w:p w14:paraId="02EC0E1B" w14:textId="77777777" w:rsidR="00AC31DD" w:rsidRDefault="00AC31DD">
          <w:pPr>
            <w:pStyle w:val="TOC3"/>
            <w:tabs>
              <w:tab w:val="right" w:leader="dot" w:pos="9350"/>
            </w:tabs>
            <w:rPr>
              <w:rFonts w:asciiTheme="minorHAnsi" w:eastAsiaTheme="minorEastAsia" w:hAnsiTheme="minorHAnsi" w:cstheme="minorBidi"/>
              <w:noProof/>
              <w:color w:val="auto"/>
            </w:rPr>
          </w:pPr>
          <w:hyperlink w:anchor="_Toc477257466" w:history="1">
            <w:r w:rsidRPr="0087448B">
              <w:rPr>
                <w:rStyle w:val="Hyperlink"/>
                <w:b/>
                <w:noProof/>
              </w:rPr>
              <w:t>3.2.3 Sales Team</w:t>
            </w:r>
            <w:r>
              <w:rPr>
                <w:noProof/>
                <w:webHidden/>
              </w:rPr>
              <w:tab/>
            </w:r>
            <w:r>
              <w:rPr>
                <w:noProof/>
                <w:webHidden/>
              </w:rPr>
              <w:fldChar w:fldCharType="begin"/>
            </w:r>
            <w:r>
              <w:rPr>
                <w:noProof/>
                <w:webHidden/>
              </w:rPr>
              <w:instrText xml:space="preserve"> PAGEREF _Toc477257466 \h </w:instrText>
            </w:r>
            <w:r>
              <w:rPr>
                <w:noProof/>
                <w:webHidden/>
              </w:rPr>
            </w:r>
            <w:r>
              <w:rPr>
                <w:noProof/>
                <w:webHidden/>
              </w:rPr>
              <w:fldChar w:fldCharType="separate"/>
            </w:r>
            <w:r>
              <w:rPr>
                <w:noProof/>
                <w:webHidden/>
              </w:rPr>
              <w:t>9</w:t>
            </w:r>
            <w:r>
              <w:rPr>
                <w:noProof/>
                <w:webHidden/>
              </w:rPr>
              <w:fldChar w:fldCharType="end"/>
            </w:r>
          </w:hyperlink>
        </w:p>
        <w:p w14:paraId="34E5D968"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67" w:history="1">
            <w:r w:rsidRPr="0087448B">
              <w:rPr>
                <w:rStyle w:val="Hyperlink"/>
                <w:b/>
                <w:noProof/>
              </w:rPr>
              <w:t>3.3 Create the Sales Order</w:t>
            </w:r>
            <w:r>
              <w:rPr>
                <w:noProof/>
                <w:webHidden/>
              </w:rPr>
              <w:tab/>
            </w:r>
            <w:r>
              <w:rPr>
                <w:noProof/>
                <w:webHidden/>
              </w:rPr>
              <w:fldChar w:fldCharType="begin"/>
            </w:r>
            <w:r>
              <w:rPr>
                <w:noProof/>
                <w:webHidden/>
              </w:rPr>
              <w:instrText xml:space="preserve"> PAGEREF _Toc477257467 \h </w:instrText>
            </w:r>
            <w:r>
              <w:rPr>
                <w:noProof/>
                <w:webHidden/>
              </w:rPr>
            </w:r>
            <w:r>
              <w:rPr>
                <w:noProof/>
                <w:webHidden/>
              </w:rPr>
              <w:fldChar w:fldCharType="separate"/>
            </w:r>
            <w:r>
              <w:rPr>
                <w:noProof/>
                <w:webHidden/>
              </w:rPr>
              <w:t>10</w:t>
            </w:r>
            <w:r>
              <w:rPr>
                <w:noProof/>
                <w:webHidden/>
              </w:rPr>
              <w:fldChar w:fldCharType="end"/>
            </w:r>
          </w:hyperlink>
        </w:p>
        <w:p w14:paraId="70D23C14" w14:textId="77777777" w:rsidR="00AC31DD" w:rsidRDefault="00AC31DD">
          <w:pPr>
            <w:pStyle w:val="TOC3"/>
            <w:tabs>
              <w:tab w:val="right" w:leader="dot" w:pos="9350"/>
            </w:tabs>
            <w:rPr>
              <w:rFonts w:asciiTheme="minorHAnsi" w:eastAsiaTheme="minorEastAsia" w:hAnsiTheme="minorHAnsi" w:cstheme="minorBidi"/>
              <w:noProof/>
              <w:color w:val="auto"/>
            </w:rPr>
          </w:pPr>
          <w:hyperlink w:anchor="_Toc477257468" w:history="1">
            <w:r w:rsidRPr="0087448B">
              <w:rPr>
                <w:rStyle w:val="Hyperlink"/>
                <w:b/>
                <w:noProof/>
              </w:rPr>
              <w:t>3.3.1 Sales Price</w:t>
            </w:r>
            <w:r>
              <w:rPr>
                <w:noProof/>
                <w:webHidden/>
              </w:rPr>
              <w:tab/>
            </w:r>
            <w:r>
              <w:rPr>
                <w:noProof/>
                <w:webHidden/>
              </w:rPr>
              <w:fldChar w:fldCharType="begin"/>
            </w:r>
            <w:r>
              <w:rPr>
                <w:noProof/>
                <w:webHidden/>
              </w:rPr>
              <w:instrText xml:space="preserve"> PAGEREF _Toc477257468 \h </w:instrText>
            </w:r>
            <w:r>
              <w:rPr>
                <w:noProof/>
                <w:webHidden/>
              </w:rPr>
            </w:r>
            <w:r>
              <w:rPr>
                <w:noProof/>
                <w:webHidden/>
              </w:rPr>
              <w:fldChar w:fldCharType="separate"/>
            </w:r>
            <w:r>
              <w:rPr>
                <w:noProof/>
                <w:webHidden/>
              </w:rPr>
              <w:t>11</w:t>
            </w:r>
            <w:r>
              <w:rPr>
                <w:noProof/>
                <w:webHidden/>
              </w:rPr>
              <w:fldChar w:fldCharType="end"/>
            </w:r>
          </w:hyperlink>
        </w:p>
        <w:p w14:paraId="4C57BF2E"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69" w:history="1">
            <w:r w:rsidRPr="0087448B">
              <w:rPr>
                <w:rStyle w:val="Hyperlink"/>
                <w:b/>
                <w:noProof/>
              </w:rPr>
              <w:t>3.4 Receive feedback from the Customer</w:t>
            </w:r>
            <w:r>
              <w:rPr>
                <w:noProof/>
                <w:webHidden/>
              </w:rPr>
              <w:tab/>
            </w:r>
            <w:r>
              <w:rPr>
                <w:noProof/>
                <w:webHidden/>
              </w:rPr>
              <w:fldChar w:fldCharType="begin"/>
            </w:r>
            <w:r>
              <w:rPr>
                <w:noProof/>
                <w:webHidden/>
              </w:rPr>
              <w:instrText xml:space="preserve"> PAGEREF _Toc477257469 \h </w:instrText>
            </w:r>
            <w:r>
              <w:rPr>
                <w:noProof/>
                <w:webHidden/>
              </w:rPr>
            </w:r>
            <w:r>
              <w:rPr>
                <w:noProof/>
                <w:webHidden/>
              </w:rPr>
              <w:fldChar w:fldCharType="separate"/>
            </w:r>
            <w:r>
              <w:rPr>
                <w:noProof/>
                <w:webHidden/>
              </w:rPr>
              <w:t>11</w:t>
            </w:r>
            <w:r>
              <w:rPr>
                <w:noProof/>
                <w:webHidden/>
              </w:rPr>
              <w:fldChar w:fldCharType="end"/>
            </w:r>
          </w:hyperlink>
        </w:p>
        <w:p w14:paraId="5D4E218C"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0" w:history="1">
            <w:r w:rsidRPr="0087448B">
              <w:rPr>
                <w:rStyle w:val="Hyperlink"/>
                <w:b/>
                <w:noProof/>
              </w:rPr>
              <w:t>3.5 Handles the returned product from Customer</w:t>
            </w:r>
            <w:r>
              <w:rPr>
                <w:noProof/>
                <w:webHidden/>
              </w:rPr>
              <w:tab/>
            </w:r>
            <w:r>
              <w:rPr>
                <w:noProof/>
                <w:webHidden/>
              </w:rPr>
              <w:fldChar w:fldCharType="begin"/>
            </w:r>
            <w:r>
              <w:rPr>
                <w:noProof/>
                <w:webHidden/>
              </w:rPr>
              <w:instrText xml:space="preserve"> PAGEREF _Toc477257470 \h </w:instrText>
            </w:r>
            <w:r>
              <w:rPr>
                <w:noProof/>
                <w:webHidden/>
              </w:rPr>
            </w:r>
            <w:r>
              <w:rPr>
                <w:noProof/>
                <w:webHidden/>
              </w:rPr>
              <w:fldChar w:fldCharType="separate"/>
            </w:r>
            <w:r>
              <w:rPr>
                <w:noProof/>
                <w:webHidden/>
              </w:rPr>
              <w:t>12</w:t>
            </w:r>
            <w:r>
              <w:rPr>
                <w:noProof/>
                <w:webHidden/>
              </w:rPr>
              <w:fldChar w:fldCharType="end"/>
            </w:r>
          </w:hyperlink>
        </w:p>
        <w:p w14:paraId="1969EFE6"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1" w:history="1">
            <w:r w:rsidRPr="0087448B">
              <w:rPr>
                <w:rStyle w:val="Hyperlink"/>
                <w:b/>
                <w:noProof/>
              </w:rPr>
              <w:t>3.6 Gives stock status report to Accounting Department</w:t>
            </w:r>
            <w:r>
              <w:rPr>
                <w:noProof/>
                <w:webHidden/>
              </w:rPr>
              <w:tab/>
            </w:r>
            <w:r>
              <w:rPr>
                <w:noProof/>
                <w:webHidden/>
              </w:rPr>
              <w:fldChar w:fldCharType="begin"/>
            </w:r>
            <w:r>
              <w:rPr>
                <w:noProof/>
                <w:webHidden/>
              </w:rPr>
              <w:instrText xml:space="preserve"> PAGEREF _Toc477257471 \h </w:instrText>
            </w:r>
            <w:r>
              <w:rPr>
                <w:noProof/>
                <w:webHidden/>
              </w:rPr>
            </w:r>
            <w:r>
              <w:rPr>
                <w:noProof/>
                <w:webHidden/>
              </w:rPr>
              <w:fldChar w:fldCharType="separate"/>
            </w:r>
            <w:r>
              <w:rPr>
                <w:noProof/>
                <w:webHidden/>
              </w:rPr>
              <w:t>12</w:t>
            </w:r>
            <w:r>
              <w:rPr>
                <w:noProof/>
                <w:webHidden/>
              </w:rPr>
              <w:fldChar w:fldCharType="end"/>
            </w:r>
          </w:hyperlink>
        </w:p>
        <w:p w14:paraId="1024FD96"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2" w:history="1">
            <w:r w:rsidRPr="0087448B">
              <w:rPr>
                <w:rStyle w:val="Hyperlink"/>
                <w:b/>
                <w:noProof/>
              </w:rPr>
              <w:t>3.7 Gives quotation list to Customer and Accounting Department</w:t>
            </w:r>
            <w:r>
              <w:rPr>
                <w:noProof/>
                <w:webHidden/>
              </w:rPr>
              <w:tab/>
            </w:r>
            <w:r>
              <w:rPr>
                <w:noProof/>
                <w:webHidden/>
              </w:rPr>
              <w:fldChar w:fldCharType="begin"/>
            </w:r>
            <w:r>
              <w:rPr>
                <w:noProof/>
                <w:webHidden/>
              </w:rPr>
              <w:instrText xml:space="preserve"> PAGEREF _Toc477257472 \h </w:instrText>
            </w:r>
            <w:r>
              <w:rPr>
                <w:noProof/>
                <w:webHidden/>
              </w:rPr>
            </w:r>
            <w:r>
              <w:rPr>
                <w:noProof/>
                <w:webHidden/>
              </w:rPr>
              <w:fldChar w:fldCharType="separate"/>
            </w:r>
            <w:r>
              <w:rPr>
                <w:noProof/>
                <w:webHidden/>
              </w:rPr>
              <w:t>12</w:t>
            </w:r>
            <w:r>
              <w:rPr>
                <w:noProof/>
                <w:webHidden/>
              </w:rPr>
              <w:fldChar w:fldCharType="end"/>
            </w:r>
          </w:hyperlink>
        </w:p>
        <w:p w14:paraId="76210B5A"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3" w:history="1">
            <w:r w:rsidRPr="0087448B">
              <w:rPr>
                <w:rStyle w:val="Hyperlink"/>
                <w:b/>
                <w:noProof/>
              </w:rPr>
              <w:t>3.8 Gives customer list to Accounting Department</w:t>
            </w:r>
            <w:r>
              <w:rPr>
                <w:noProof/>
                <w:webHidden/>
              </w:rPr>
              <w:tab/>
            </w:r>
            <w:r>
              <w:rPr>
                <w:noProof/>
                <w:webHidden/>
              </w:rPr>
              <w:fldChar w:fldCharType="begin"/>
            </w:r>
            <w:r>
              <w:rPr>
                <w:noProof/>
                <w:webHidden/>
              </w:rPr>
              <w:instrText xml:space="preserve"> PAGEREF _Toc477257473 \h </w:instrText>
            </w:r>
            <w:r>
              <w:rPr>
                <w:noProof/>
                <w:webHidden/>
              </w:rPr>
            </w:r>
            <w:r>
              <w:rPr>
                <w:noProof/>
                <w:webHidden/>
              </w:rPr>
              <w:fldChar w:fldCharType="separate"/>
            </w:r>
            <w:r>
              <w:rPr>
                <w:noProof/>
                <w:webHidden/>
              </w:rPr>
              <w:t>12</w:t>
            </w:r>
            <w:r>
              <w:rPr>
                <w:noProof/>
                <w:webHidden/>
              </w:rPr>
              <w:fldChar w:fldCharType="end"/>
            </w:r>
          </w:hyperlink>
        </w:p>
        <w:p w14:paraId="6CBD6DCF"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4" w:history="1">
            <w:r w:rsidRPr="0087448B">
              <w:rPr>
                <w:rStyle w:val="Hyperlink"/>
                <w:b/>
                <w:noProof/>
              </w:rPr>
              <w:t>3.9 Gives sales reports to Customer and Accounting Department</w:t>
            </w:r>
            <w:r>
              <w:rPr>
                <w:noProof/>
                <w:webHidden/>
              </w:rPr>
              <w:tab/>
            </w:r>
            <w:r>
              <w:rPr>
                <w:noProof/>
                <w:webHidden/>
              </w:rPr>
              <w:fldChar w:fldCharType="begin"/>
            </w:r>
            <w:r>
              <w:rPr>
                <w:noProof/>
                <w:webHidden/>
              </w:rPr>
              <w:instrText xml:space="preserve"> PAGEREF _Toc477257474 \h </w:instrText>
            </w:r>
            <w:r>
              <w:rPr>
                <w:noProof/>
                <w:webHidden/>
              </w:rPr>
            </w:r>
            <w:r>
              <w:rPr>
                <w:noProof/>
                <w:webHidden/>
              </w:rPr>
              <w:fldChar w:fldCharType="separate"/>
            </w:r>
            <w:r>
              <w:rPr>
                <w:noProof/>
                <w:webHidden/>
              </w:rPr>
              <w:t>12</w:t>
            </w:r>
            <w:r>
              <w:rPr>
                <w:noProof/>
                <w:webHidden/>
              </w:rPr>
              <w:fldChar w:fldCharType="end"/>
            </w:r>
          </w:hyperlink>
        </w:p>
        <w:p w14:paraId="3A2A909E"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5" w:history="1">
            <w:r w:rsidRPr="0087448B">
              <w:rPr>
                <w:rStyle w:val="Hyperlink"/>
                <w:b/>
                <w:noProof/>
              </w:rPr>
              <w:t>3.10 Gives contract to Customer and Accounting Department</w:t>
            </w:r>
            <w:r>
              <w:rPr>
                <w:noProof/>
                <w:webHidden/>
              </w:rPr>
              <w:tab/>
            </w:r>
            <w:r>
              <w:rPr>
                <w:noProof/>
                <w:webHidden/>
              </w:rPr>
              <w:fldChar w:fldCharType="begin"/>
            </w:r>
            <w:r>
              <w:rPr>
                <w:noProof/>
                <w:webHidden/>
              </w:rPr>
              <w:instrText xml:space="preserve"> PAGEREF _Toc477257475 \h </w:instrText>
            </w:r>
            <w:r>
              <w:rPr>
                <w:noProof/>
                <w:webHidden/>
              </w:rPr>
            </w:r>
            <w:r>
              <w:rPr>
                <w:noProof/>
                <w:webHidden/>
              </w:rPr>
              <w:fldChar w:fldCharType="separate"/>
            </w:r>
            <w:r>
              <w:rPr>
                <w:noProof/>
                <w:webHidden/>
              </w:rPr>
              <w:t>13</w:t>
            </w:r>
            <w:r>
              <w:rPr>
                <w:noProof/>
                <w:webHidden/>
              </w:rPr>
              <w:fldChar w:fldCharType="end"/>
            </w:r>
          </w:hyperlink>
        </w:p>
        <w:p w14:paraId="0DFABEF7"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6" w:history="1">
            <w:r w:rsidRPr="0087448B">
              <w:rPr>
                <w:rStyle w:val="Hyperlink"/>
                <w:b/>
                <w:noProof/>
              </w:rPr>
              <w:t>3.11 Gives returned product report the Customer and Accounting Department</w:t>
            </w:r>
            <w:r>
              <w:rPr>
                <w:noProof/>
                <w:webHidden/>
              </w:rPr>
              <w:tab/>
            </w:r>
            <w:r>
              <w:rPr>
                <w:noProof/>
                <w:webHidden/>
              </w:rPr>
              <w:fldChar w:fldCharType="begin"/>
            </w:r>
            <w:r>
              <w:rPr>
                <w:noProof/>
                <w:webHidden/>
              </w:rPr>
              <w:instrText xml:space="preserve"> PAGEREF _Toc477257476 \h </w:instrText>
            </w:r>
            <w:r>
              <w:rPr>
                <w:noProof/>
                <w:webHidden/>
              </w:rPr>
            </w:r>
            <w:r>
              <w:rPr>
                <w:noProof/>
                <w:webHidden/>
              </w:rPr>
              <w:fldChar w:fldCharType="separate"/>
            </w:r>
            <w:r>
              <w:rPr>
                <w:noProof/>
                <w:webHidden/>
              </w:rPr>
              <w:t>13</w:t>
            </w:r>
            <w:r>
              <w:rPr>
                <w:noProof/>
                <w:webHidden/>
              </w:rPr>
              <w:fldChar w:fldCharType="end"/>
            </w:r>
          </w:hyperlink>
        </w:p>
        <w:p w14:paraId="677CBABB"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7" w:history="1">
            <w:r w:rsidRPr="0087448B">
              <w:rPr>
                <w:rStyle w:val="Hyperlink"/>
                <w:b/>
                <w:noProof/>
              </w:rPr>
              <w:t>3.12 Gets a delivery receipt from Warehouse Keeper</w:t>
            </w:r>
            <w:r>
              <w:rPr>
                <w:noProof/>
                <w:webHidden/>
              </w:rPr>
              <w:tab/>
            </w:r>
            <w:r>
              <w:rPr>
                <w:noProof/>
                <w:webHidden/>
              </w:rPr>
              <w:fldChar w:fldCharType="begin"/>
            </w:r>
            <w:r>
              <w:rPr>
                <w:noProof/>
                <w:webHidden/>
              </w:rPr>
              <w:instrText xml:space="preserve"> PAGEREF _Toc477257477 \h </w:instrText>
            </w:r>
            <w:r>
              <w:rPr>
                <w:noProof/>
                <w:webHidden/>
              </w:rPr>
            </w:r>
            <w:r>
              <w:rPr>
                <w:noProof/>
                <w:webHidden/>
              </w:rPr>
              <w:fldChar w:fldCharType="separate"/>
            </w:r>
            <w:r>
              <w:rPr>
                <w:noProof/>
                <w:webHidden/>
              </w:rPr>
              <w:t>13</w:t>
            </w:r>
            <w:r>
              <w:rPr>
                <w:noProof/>
                <w:webHidden/>
              </w:rPr>
              <w:fldChar w:fldCharType="end"/>
            </w:r>
          </w:hyperlink>
        </w:p>
        <w:p w14:paraId="37149032"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8" w:history="1">
            <w:r w:rsidRPr="0087448B">
              <w:rPr>
                <w:rStyle w:val="Hyperlink"/>
                <w:b/>
                <w:noProof/>
              </w:rPr>
              <w:t>3.13 Sales Target and Achievement</w:t>
            </w:r>
            <w:r>
              <w:rPr>
                <w:noProof/>
                <w:webHidden/>
              </w:rPr>
              <w:tab/>
            </w:r>
            <w:r>
              <w:rPr>
                <w:noProof/>
                <w:webHidden/>
              </w:rPr>
              <w:fldChar w:fldCharType="begin"/>
            </w:r>
            <w:r>
              <w:rPr>
                <w:noProof/>
                <w:webHidden/>
              </w:rPr>
              <w:instrText xml:space="preserve"> PAGEREF _Toc477257478 \h </w:instrText>
            </w:r>
            <w:r>
              <w:rPr>
                <w:noProof/>
                <w:webHidden/>
              </w:rPr>
            </w:r>
            <w:r>
              <w:rPr>
                <w:noProof/>
                <w:webHidden/>
              </w:rPr>
              <w:fldChar w:fldCharType="separate"/>
            </w:r>
            <w:r>
              <w:rPr>
                <w:noProof/>
                <w:webHidden/>
              </w:rPr>
              <w:t>13</w:t>
            </w:r>
            <w:r>
              <w:rPr>
                <w:noProof/>
                <w:webHidden/>
              </w:rPr>
              <w:fldChar w:fldCharType="end"/>
            </w:r>
          </w:hyperlink>
        </w:p>
        <w:p w14:paraId="2AEC9619"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79" w:history="1">
            <w:r w:rsidRPr="0087448B">
              <w:rPr>
                <w:rStyle w:val="Hyperlink"/>
                <w:b/>
                <w:noProof/>
              </w:rPr>
              <w:t>3.14 Sales Discount</w:t>
            </w:r>
            <w:r>
              <w:rPr>
                <w:noProof/>
                <w:webHidden/>
              </w:rPr>
              <w:tab/>
            </w:r>
            <w:r>
              <w:rPr>
                <w:noProof/>
                <w:webHidden/>
              </w:rPr>
              <w:fldChar w:fldCharType="begin"/>
            </w:r>
            <w:r>
              <w:rPr>
                <w:noProof/>
                <w:webHidden/>
              </w:rPr>
              <w:instrText xml:space="preserve"> PAGEREF _Toc477257479 \h </w:instrText>
            </w:r>
            <w:r>
              <w:rPr>
                <w:noProof/>
                <w:webHidden/>
              </w:rPr>
            </w:r>
            <w:r>
              <w:rPr>
                <w:noProof/>
                <w:webHidden/>
              </w:rPr>
              <w:fldChar w:fldCharType="separate"/>
            </w:r>
            <w:r>
              <w:rPr>
                <w:noProof/>
                <w:webHidden/>
              </w:rPr>
              <w:t>13</w:t>
            </w:r>
            <w:r>
              <w:rPr>
                <w:noProof/>
                <w:webHidden/>
              </w:rPr>
              <w:fldChar w:fldCharType="end"/>
            </w:r>
          </w:hyperlink>
        </w:p>
        <w:p w14:paraId="5146FEF1"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80" w:history="1">
            <w:r w:rsidRPr="0087448B">
              <w:rPr>
                <w:rStyle w:val="Hyperlink"/>
                <w:b/>
                <w:noProof/>
              </w:rPr>
              <w:t>3.15 Reports</w:t>
            </w:r>
            <w:r>
              <w:rPr>
                <w:noProof/>
                <w:webHidden/>
              </w:rPr>
              <w:tab/>
            </w:r>
            <w:r>
              <w:rPr>
                <w:noProof/>
                <w:webHidden/>
              </w:rPr>
              <w:fldChar w:fldCharType="begin"/>
            </w:r>
            <w:r>
              <w:rPr>
                <w:noProof/>
                <w:webHidden/>
              </w:rPr>
              <w:instrText xml:space="preserve"> PAGEREF _Toc477257480 \h </w:instrText>
            </w:r>
            <w:r>
              <w:rPr>
                <w:noProof/>
                <w:webHidden/>
              </w:rPr>
            </w:r>
            <w:r>
              <w:rPr>
                <w:noProof/>
                <w:webHidden/>
              </w:rPr>
              <w:fldChar w:fldCharType="separate"/>
            </w:r>
            <w:r>
              <w:rPr>
                <w:noProof/>
                <w:webHidden/>
              </w:rPr>
              <w:t>13</w:t>
            </w:r>
            <w:r>
              <w:rPr>
                <w:noProof/>
                <w:webHidden/>
              </w:rPr>
              <w:fldChar w:fldCharType="end"/>
            </w:r>
          </w:hyperlink>
        </w:p>
        <w:p w14:paraId="2BAF56CB"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81" w:history="1">
            <w:r w:rsidRPr="0087448B">
              <w:rPr>
                <w:rStyle w:val="Hyperlink"/>
                <w:b/>
                <w:noProof/>
              </w:rPr>
              <w:t>3.16 Local Sales</w:t>
            </w:r>
            <w:r>
              <w:rPr>
                <w:noProof/>
                <w:webHidden/>
              </w:rPr>
              <w:tab/>
            </w:r>
            <w:r>
              <w:rPr>
                <w:noProof/>
                <w:webHidden/>
              </w:rPr>
              <w:fldChar w:fldCharType="begin"/>
            </w:r>
            <w:r>
              <w:rPr>
                <w:noProof/>
                <w:webHidden/>
              </w:rPr>
              <w:instrText xml:space="preserve"> PAGEREF _Toc477257481 \h </w:instrText>
            </w:r>
            <w:r>
              <w:rPr>
                <w:noProof/>
                <w:webHidden/>
              </w:rPr>
            </w:r>
            <w:r>
              <w:rPr>
                <w:noProof/>
                <w:webHidden/>
              </w:rPr>
              <w:fldChar w:fldCharType="separate"/>
            </w:r>
            <w:r>
              <w:rPr>
                <w:noProof/>
                <w:webHidden/>
              </w:rPr>
              <w:t>13</w:t>
            </w:r>
            <w:r>
              <w:rPr>
                <w:noProof/>
                <w:webHidden/>
              </w:rPr>
              <w:fldChar w:fldCharType="end"/>
            </w:r>
          </w:hyperlink>
        </w:p>
        <w:p w14:paraId="00A16B2A"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82" w:history="1">
            <w:r w:rsidRPr="0087448B">
              <w:rPr>
                <w:rStyle w:val="Hyperlink"/>
                <w:b/>
                <w:noProof/>
              </w:rPr>
              <w:t>3.17 Payment Policy</w:t>
            </w:r>
            <w:r>
              <w:rPr>
                <w:noProof/>
                <w:webHidden/>
              </w:rPr>
              <w:tab/>
            </w:r>
            <w:r>
              <w:rPr>
                <w:noProof/>
                <w:webHidden/>
              </w:rPr>
              <w:fldChar w:fldCharType="begin"/>
            </w:r>
            <w:r>
              <w:rPr>
                <w:noProof/>
                <w:webHidden/>
              </w:rPr>
              <w:instrText xml:space="preserve"> PAGEREF _Toc477257482 \h </w:instrText>
            </w:r>
            <w:r>
              <w:rPr>
                <w:noProof/>
                <w:webHidden/>
              </w:rPr>
            </w:r>
            <w:r>
              <w:rPr>
                <w:noProof/>
                <w:webHidden/>
              </w:rPr>
              <w:fldChar w:fldCharType="separate"/>
            </w:r>
            <w:r>
              <w:rPr>
                <w:noProof/>
                <w:webHidden/>
              </w:rPr>
              <w:t>14</w:t>
            </w:r>
            <w:r>
              <w:rPr>
                <w:noProof/>
                <w:webHidden/>
              </w:rPr>
              <w:fldChar w:fldCharType="end"/>
            </w:r>
          </w:hyperlink>
        </w:p>
        <w:p w14:paraId="4B98CD53" w14:textId="77777777" w:rsidR="00AC31DD" w:rsidRDefault="00AC31DD">
          <w:pPr>
            <w:pStyle w:val="TOC2"/>
            <w:tabs>
              <w:tab w:val="right" w:leader="dot" w:pos="9350"/>
            </w:tabs>
            <w:rPr>
              <w:rFonts w:asciiTheme="minorHAnsi" w:eastAsiaTheme="minorEastAsia" w:hAnsiTheme="minorHAnsi" w:cstheme="minorBidi"/>
              <w:noProof/>
              <w:color w:val="auto"/>
            </w:rPr>
          </w:pPr>
          <w:hyperlink w:anchor="_Toc477257483" w:history="1">
            <w:r w:rsidRPr="0087448B">
              <w:rPr>
                <w:rStyle w:val="Hyperlink"/>
                <w:b/>
                <w:noProof/>
              </w:rPr>
              <w:t>3.18 The main external agents</w:t>
            </w:r>
            <w:r>
              <w:rPr>
                <w:noProof/>
                <w:webHidden/>
              </w:rPr>
              <w:tab/>
            </w:r>
            <w:r>
              <w:rPr>
                <w:noProof/>
                <w:webHidden/>
              </w:rPr>
              <w:fldChar w:fldCharType="begin"/>
            </w:r>
            <w:r>
              <w:rPr>
                <w:noProof/>
                <w:webHidden/>
              </w:rPr>
              <w:instrText xml:space="preserve"> PAGEREF _Toc477257483 \h </w:instrText>
            </w:r>
            <w:r>
              <w:rPr>
                <w:noProof/>
                <w:webHidden/>
              </w:rPr>
            </w:r>
            <w:r>
              <w:rPr>
                <w:noProof/>
                <w:webHidden/>
              </w:rPr>
              <w:fldChar w:fldCharType="separate"/>
            </w:r>
            <w:r>
              <w:rPr>
                <w:noProof/>
                <w:webHidden/>
              </w:rPr>
              <w:t>15</w:t>
            </w:r>
            <w:r>
              <w:rPr>
                <w:noProof/>
                <w:webHidden/>
              </w:rPr>
              <w:fldChar w:fldCharType="end"/>
            </w:r>
          </w:hyperlink>
        </w:p>
        <w:p w14:paraId="4009C34B" w14:textId="77777777" w:rsidR="00AC31DD" w:rsidRDefault="00AC31DD">
          <w:pPr>
            <w:pStyle w:val="TOC1"/>
            <w:tabs>
              <w:tab w:val="right" w:leader="dot" w:pos="9350"/>
            </w:tabs>
            <w:rPr>
              <w:rFonts w:asciiTheme="minorHAnsi" w:eastAsiaTheme="minorEastAsia" w:hAnsiTheme="minorHAnsi" w:cstheme="minorBidi"/>
              <w:noProof/>
              <w:color w:val="auto"/>
            </w:rPr>
          </w:pPr>
          <w:hyperlink w:anchor="_Toc477257484" w:history="1">
            <w:r w:rsidRPr="0087448B">
              <w:rPr>
                <w:rStyle w:val="Hyperlink"/>
                <w:b/>
                <w:noProof/>
              </w:rPr>
              <w:t>4. Appendix</w:t>
            </w:r>
            <w:r>
              <w:rPr>
                <w:noProof/>
                <w:webHidden/>
              </w:rPr>
              <w:tab/>
            </w:r>
            <w:r>
              <w:rPr>
                <w:noProof/>
                <w:webHidden/>
              </w:rPr>
              <w:fldChar w:fldCharType="begin"/>
            </w:r>
            <w:r>
              <w:rPr>
                <w:noProof/>
                <w:webHidden/>
              </w:rPr>
              <w:instrText xml:space="preserve"> PAGEREF _Toc477257484 \h </w:instrText>
            </w:r>
            <w:r>
              <w:rPr>
                <w:noProof/>
                <w:webHidden/>
              </w:rPr>
            </w:r>
            <w:r>
              <w:rPr>
                <w:noProof/>
                <w:webHidden/>
              </w:rPr>
              <w:fldChar w:fldCharType="separate"/>
            </w:r>
            <w:r>
              <w:rPr>
                <w:noProof/>
                <w:webHidden/>
              </w:rPr>
              <w:t>16</w:t>
            </w:r>
            <w:r>
              <w:rPr>
                <w:noProof/>
                <w:webHidden/>
              </w:rPr>
              <w:fldChar w:fldCharType="end"/>
            </w:r>
          </w:hyperlink>
        </w:p>
        <w:p w14:paraId="5195E6E4" w14:textId="77777777" w:rsidR="00AC31DD" w:rsidRDefault="00AC31DD">
          <w:pPr>
            <w:pStyle w:val="TOC1"/>
            <w:tabs>
              <w:tab w:val="right" w:leader="dot" w:pos="9350"/>
            </w:tabs>
            <w:rPr>
              <w:rFonts w:asciiTheme="minorHAnsi" w:eastAsiaTheme="minorEastAsia" w:hAnsiTheme="minorHAnsi" w:cstheme="minorBidi"/>
              <w:noProof/>
              <w:color w:val="auto"/>
            </w:rPr>
          </w:pPr>
          <w:hyperlink w:anchor="_Toc477257485" w:history="1">
            <w:r w:rsidRPr="0087448B">
              <w:rPr>
                <w:rStyle w:val="Hyperlink"/>
                <w:b/>
                <w:noProof/>
              </w:rPr>
              <w:t>5. To be Determined</w:t>
            </w:r>
            <w:r>
              <w:rPr>
                <w:noProof/>
                <w:webHidden/>
              </w:rPr>
              <w:tab/>
            </w:r>
            <w:r>
              <w:rPr>
                <w:noProof/>
                <w:webHidden/>
              </w:rPr>
              <w:fldChar w:fldCharType="begin"/>
            </w:r>
            <w:r>
              <w:rPr>
                <w:noProof/>
                <w:webHidden/>
              </w:rPr>
              <w:instrText xml:space="preserve"> PAGEREF _Toc477257485 \h </w:instrText>
            </w:r>
            <w:r>
              <w:rPr>
                <w:noProof/>
                <w:webHidden/>
              </w:rPr>
            </w:r>
            <w:r>
              <w:rPr>
                <w:noProof/>
                <w:webHidden/>
              </w:rPr>
              <w:fldChar w:fldCharType="separate"/>
            </w:r>
            <w:r>
              <w:rPr>
                <w:noProof/>
                <w:webHidden/>
              </w:rPr>
              <w:t>17</w:t>
            </w:r>
            <w:r>
              <w:rPr>
                <w:noProof/>
                <w:webHidden/>
              </w:rPr>
              <w:fldChar w:fldCharType="end"/>
            </w:r>
          </w:hyperlink>
        </w:p>
        <w:p w14:paraId="50908FB4" w14:textId="77777777" w:rsidR="00016C1C" w:rsidRDefault="00016C1C" w:rsidP="00016C1C">
          <w:r>
            <w:rPr>
              <w:b/>
              <w:bCs/>
              <w:noProof/>
            </w:rPr>
            <w:fldChar w:fldCharType="end"/>
          </w:r>
        </w:p>
      </w:sdtContent>
    </w:sdt>
    <w:p w14:paraId="54E5BDFD" w14:textId="77777777" w:rsidR="00016C1C" w:rsidRDefault="00016C1C" w:rsidP="00016C1C"/>
    <w:p w14:paraId="4ED10DEB" w14:textId="77777777" w:rsidR="00016C1C" w:rsidRDefault="00016C1C" w:rsidP="00016C1C"/>
    <w:p w14:paraId="450FC304" w14:textId="77777777" w:rsidR="00016C1C" w:rsidRPr="00AA1E12" w:rsidRDefault="00016C1C" w:rsidP="00016C1C">
      <w:pPr>
        <w:pStyle w:val="Heading1"/>
        <w:numPr>
          <w:ilvl w:val="0"/>
          <w:numId w:val="1"/>
        </w:numPr>
        <w:rPr>
          <w:b/>
        </w:rPr>
      </w:pPr>
      <w:bookmarkStart w:id="6" w:name="_Toc471908382"/>
      <w:bookmarkStart w:id="7" w:name="_Toc477257458"/>
      <w:r w:rsidRPr="00AA1E12">
        <w:rPr>
          <w:b/>
        </w:rPr>
        <w:lastRenderedPageBreak/>
        <w:t>Introduction</w:t>
      </w:r>
      <w:bookmarkEnd w:id="6"/>
      <w:bookmarkEnd w:id="7"/>
    </w:p>
    <w:p w14:paraId="08B957B5" w14:textId="77777777" w:rsidR="00016C1C" w:rsidRPr="00AA1E12" w:rsidRDefault="00016C1C" w:rsidP="00016C1C">
      <w:pPr>
        <w:pStyle w:val="Heading1"/>
        <w:rPr>
          <w:b/>
        </w:rPr>
      </w:pPr>
      <w:bookmarkStart w:id="8" w:name="_Toc471908383"/>
      <w:bookmarkStart w:id="9" w:name="_Toc477257459"/>
      <w:r w:rsidRPr="00AA1E12">
        <w:rPr>
          <w:b/>
        </w:rPr>
        <w:t xml:space="preserve">1.1 </w:t>
      </w:r>
      <w:r>
        <w:rPr>
          <w:b/>
        </w:rPr>
        <w:t xml:space="preserve">   Purpose of CRS</w:t>
      </w:r>
      <w:bookmarkEnd w:id="8"/>
      <w:bookmarkEnd w:id="9"/>
      <w:r w:rsidRPr="00AA1E12">
        <w:rPr>
          <w:b/>
        </w:rPr>
        <w:t xml:space="preserve"> </w:t>
      </w:r>
    </w:p>
    <w:p w14:paraId="496679C5" w14:textId="77777777" w:rsidR="00016C1C" w:rsidRPr="00FF36E7" w:rsidRDefault="00016C1C" w:rsidP="00016C1C">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7B5A4B30" w14:textId="77777777" w:rsidR="00016C1C" w:rsidRDefault="00016C1C" w:rsidP="00016C1C">
      <w:pPr>
        <w:pStyle w:val="Heading1"/>
        <w:numPr>
          <w:ilvl w:val="0"/>
          <w:numId w:val="1"/>
        </w:numPr>
        <w:rPr>
          <w:b/>
        </w:rPr>
      </w:pPr>
      <w:bookmarkStart w:id="10" w:name="_Toc477257460"/>
      <w:r w:rsidRPr="00FF36E7">
        <w:rPr>
          <w:b/>
        </w:rPr>
        <w:t>Sales Module Overview</w:t>
      </w:r>
      <w:bookmarkEnd w:id="10"/>
    </w:p>
    <w:p w14:paraId="52035B5C" w14:textId="77777777" w:rsidR="00016C1C" w:rsidRPr="00FF36E7" w:rsidRDefault="00016C1C" w:rsidP="00016C1C">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65D4BA0D" w14:textId="77777777" w:rsidR="00016C1C" w:rsidRDefault="00016C1C" w:rsidP="00016C1C">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CF27890" w14:textId="77777777" w:rsidR="00016C1C" w:rsidRDefault="00016C1C" w:rsidP="00016C1C">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64CE3F53" wp14:editId="57604977">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6D07FF1B" w14:textId="77777777" w:rsidR="00016C1C" w:rsidRDefault="00016C1C" w:rsidP="00016C1C">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Sales Management System</w:t>
      </w:r>
    </w:p>
    <w:p w14:paraId="66D2A3FF" w14:textId="77777777" w:rsidR="00016C1C" w:rsidRPr="00FF36E7" w:rsidRDefault="00016C1C" w:rsidP="00016C1C">
      <w:pPr>
        <w:ind w:left="720"/>
        <w:rPr>
          <w:rFonts w:ascii="Times New Roman" w:hAnsi="Times New Roman" w:cs="Times New Roman"/>
          <w:sz w:val="24"/>
          <w:szCs w:val="24"/>
        </w:rPr>
      </w:pPr>
    </w:p>
    <w:p w14:paraId="054F6C33" w14:textId="77777777" w:rsidR="00E42431" w:rsidRDefault="00E42431" w:rsidP="00016C1C">
      <w:pPr>
        <w:jc w:val="both"/>
        <w:rPr>
          <w:rFonts w:ascii="Times New Roman" w:hAnsi="Times New Roman" w:cs="Times New Roman"/>
          <w:b/>
          <w:bCs/>
          <w:sz w:val="24"/>
          <w:szCs w:val="24"/>
        </w:rPr>
      </w:pPr>
    </w:p>
    <w:p w14:paraId="39EA4AC6" w14:textId="77777777" w:rsidR="00016C1C" w:rsidRPr="00FF36E7" w:rsidRDefault="00016C1C" w:rsidP="00016C1C">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6C435F4D"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6FABF0D9"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3243B9FB"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6B42A37A"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76868297" w14:textId="77777777" w:rsidR="00016C1C" w:rsidRPr="00FF36E7" w:rsidRDefault="00016C1C" w:rsidP="00016C1C">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14:paraId="214CE40D" w14:textId="77777777" w:rsidR="00016C1C" w:rsidRPr="00C92B6E" w:rsidRDefault="00016C1C" w:rsidP="00016C1C">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Why Organization needs Sales Module</w:t>
      </w:r>
    </w:p>
    <w:p w14:paraId="1DD590AE"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Pr>
          <w:rFonts w:ascii="Times New Roman" w:eastAsia="Times New Roman" w:hAnsi="Times New Roman" w:cs="Times New Roman"/>
          <w:color w:val="auto"/>
          <w:sz w:val="24"/>
          <w:szCs w:val="24"/>
        </w:rPr>
        <w:t>.</w:t>
      </w:r>
    </w:p>
    <w:p w14:paraId="251C2167"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Pr>
          <w:rFonts w:ascii="Times New Roman" w:eastAsia="Times New Roman" w:hAnsi="Times New Roman" w:cs="Times New Roman"/>
          <w:color w:val="auto"/>
          <w:sz w:val="24"/>
          <w:szCs w:val="24"/>
        </w:rPr>
        <w:t>.</w:t>
      </w:r>
    </w:p>
    <w:p w14:paraId="433A3D1E"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Pr>
          <w:rFonts w:ascii="Times New Roman" w:eastAsia="Times New Roman" w:hAnsi="Times New Roman" w:cs="Times New Roman"/>
          <w:color w:val="auto"/>
          <w:sz w:val="24"/>
          <w:szCs w:val="24"/>
        </w:rPr>
        <w:t>.</w:t>
      </w:r>
    </w:p>
    <w:p w14:paraId="2C47736D"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 agents by integrating data.</w:t>
      </w:r>
    </w:p>
    <w:p w14:paraId="4C23FA08" w14:textId="77777777" w:rsidR="00016C1C" w:rsidRPr="00111E31"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Pr>
          <w:rFonts w:ascii="Times New Roman" w:eastAsia="Times New Roman" w:hAnsi="Times New Roman" w:cs="Times New Roman"/>
          <w:color w:val="auto"/>
          <w:sz w:val="24"/>
          <w:szCs w:val="24"/>
        </w:rPr>
        <w:t>.</w:t>
      </w:r>
    </w:p>
    <w:p w14:paraId="1B3BF227" w14:textId="77777777" w:rsidR="00016C1C" w:rsidRDefault="00016C1C" w:rsidP="00016C1C">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Pr>
          <w:rFonts w:ascii="Times New Roman" w:eastAsia="Times New Roman" w:hAnsi="Times New Roman" w:cs="Times New Roman"/>
          <w:color w:val="auto"/>
          <w:sz w:val="24"/>
          <w:szCs w:val="24"/>
        </w:rPr>
        <w:t>.</w:t>
      </w:r>
    </w:p>
    <w:p w14:paraId="65C59590"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using Sales Management System. Based on this information, the Director can easily contact with the Customer directly.  </w:t>
      </w:r>
    </w:p>
    <w:p w14:paraId="68079585"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14:paraId="05FFF1DA"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46EDE634"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2FA52099" w14:textId="77777777" w:rsidR="00016C1C" w:rsidRPr="00B63EAC" w:rsidRDefault="00016C1C" w:rsidP="00016C1C">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76733F03" w14:textId="77777777" w:rsidR="00016C1C" w:rsidRDefault="00016C1C" w:rsidP="00016C1C">
      <w:pPr>
        <w:tabs>
          <w:tab w:val="left" w:pos="2265"/>
        </w:tabs>
        <w:rPr>
          <w:rFonts w:ascii="Times New Roman" w:hAnsi="Times New Roman" w:cs="Times New Roman"/>
          <w:sz w:val="24"/>
          <w:szCs w:val="24"/>
        </w:rPr>
      </w:pPr>
    </w:p>
    <w:p w14:paraId="52F68B29" w14:textId="77777777" w:rsidR="00E42431" w:rsidRDefault="00E42431" w:rsidP="00016C1C">
      <w:pPr>
        <w:tabs>
          <w:tab w:val="left" w:pos="2265"/>
        </w:tabs>
        <w:rPr>
          <w:rFonts w:ascii="Times New Roman" w:hAnsi="Times New Roman" w:cs="Times New Roman"/>
          <w:sz w:val="24"/>
          <w:szCs w:val="24"/>
        </w:rPr>
      </w:pPr>
    </w:p>
    <w:p w14:paraId="57458B4B" w14:textId="77777777" w:rsidR="00E42431" w:rsidRDefault="00E42431" w:rsidP="00016C1C">
      <w:pPr>
        <w:tabs>
          <w:tab w:val="left" w:pos="2265"/>
        </w:tabs>
        <w:rPr>
          <w:rFonts w:ascii="Times New Roman" w:hAnsi="Times New Roman" w:cs="Times New Roman"/>
          <w:sz w:val="24"/>
          <w:szCs w:val="24"/>
        </w:rPr>
      </w:pPr>
    </w:p>
    <w:p w14:paraId="3E454A87" w14:textId="77777777" w:rsidR="00016C1C" w:rsidRDefault="00016C1C" w:rsidP="00016C1C">
      <w:pPr>
        <w:pStyle w:val="Heading1"/>
        <w:numPr>
          <w:ilvl w:val="0"/>
          <w:numId w:val="1"/>
        </w:numPr>
        <w:tabs>
          <w:tab w:val="left" w:pos="90"/>
          <w:tab w:val="left" w:pos="360"/>
        </w:tabs>
        <w:ind w:left="0" w:hanging="360"/>
        <w:rPr>
          <w:b/>
        </w:rPr>
      </w:pPr>
      <w:bookmarkStart w:id="11" w:name="_Toc477257461"/>
      <w:r w:rsidRPr="001A3A43">
        <w:rPr>
          <w:b/>
        </w:rPr>
        <w:lastRenderedPageBreak/>
        <w:t>Features of Sales Modules</w:t>
      </w:r>
      <w:bookmarkEnd w:id="11"/>
    </w:p>
    <w:p w14:paraId="03490160" w14:textId="77777777" w:rsidR="00016C1C" w:rsidRDefault="00016C1C" w:rsidP="00016C1C">
      <w:pPr>
        <w:jc w:val="both"/>
        <w:rPr>
          <w:rFonts w:ascii="Times New Roman" w:hAnsi="Times New Roman" w:cs="Times New Roman"/>
          <w:sz w:val="24"/>
          <w:szCs w:val="24"/>
        </w:rPr>
      </w:pPr>
      <w:r w:rsidRPr="00111E31">
        <w:rPr>
          <w:rFonts w:ascii="Times New Roman" w:hAnsi="Times New Roman" w:cs="Times New Roman"/>
          <w:sz w:val="24"/>
          <w:szCs w:val="24"/>
        </w:rPr>
        <w:t xml:space="preserve">This module will help </w:t>
      </w:r>
      <w:proofErr w:type="spellStart"/>
      <w:r w:rsidRPr="00111E31">
        <w:rPr>
          <w:rFonts w:ascii="Times New Roman" w:hAnsi="Times New Roman" w:cs="Times New Roman"/>
          <w:sz w:val="24"/>
          <w:szCs w:val="24"/>
        </w:rPr>
        <w:t>Samuda</w:t>
      </w:r>
      <w:proofErr w:type="spellEnd"/>
      <w:r w:rsidRPr="00111E31">
        <w:rPr>
          <w:rFonts w:ascii="Times New Roman" w:hAnsi="Times New Roman" w:cs="Times New Roman"/>
          <w:sz w:val="24"/>
          <w:szCs w:val="24"/>
        </w:rPr>
        <w:t xml:space="preserve"> to manages its sales process very efficiently and give full feature list to customize according to business needs. Following are the feat</w:t>
      </w:r>
      <w:r>
        <w:rPr>
          <w:rFonts w:ascii="Times New Roman" w:hAnsi="Times New Roman" w:cs="Times New Roman"/>
          <w:sz w:val="24"/>
          <w:szCs w:val="24"/>
        </w:rPr>
        <w:t>ure description of Sales Module.</w:t>
      </w:r>
    </w:p>
    <w:p w14:paraId="22C67BAB" w14:textId="77777777" w:rsidR="00016C1C" w:rsidRDefault="00016C1C" w:rsidP="00016C1C">
      <w:pPr>
        <w:rPr>
          <w:rFonts w:ascii="Times New Roman" w:hAnsi="Times New Roman" w:cs="Times New Roman"/>
          <w:sz w:val="24"/>
          <w:szCs w:val="24"/>
        </w:rPr>
      </w:pPr>
    </w:p>
    <w:p w14:paraId="33832704" w14:textId="77777777" w:rsidR="00016C1C" w:rsidRPr="00911F56" w:rsidRDefault="00016C1C" w:rsidP="00E42431">
      <w:pPr>
        <w:pStyle w:val="Heading2"/>
        <w:ind w:hanging="360"/>
        <w:jc w:val="both"/>
        <w:rPr>
          <w:b/>
        </w:rPr>
      </w:pPr>
      <w:bookmarkStart w:id="12" w:name="_Toc477257462"/>
      <w:r>
        <w:rPr>
          <w:b/>
        </w:rPr>
        <w:t>3.1 Order to C</w:t>
      </w:r>
      <w:r w:rsidRPr="00911F56">
        <w:rPr>
          <w:b/>
        </w:rPr>
        <w:t xml:space="preserve">ash </w:t>
      </w:r>
      <w:r>
        <w:rPr>
          <w:b/>
        </w:rPr>
        <w:t>Process</w:t>
      </w:r>
      <w:bookmarkEnd w:id="12"/>
    </w:p>
    <w:p w14:paraId="497C9167" w14:textId="77777777" w:rsidR="00016C1C" w:rsidRPr="00911F56" w:rsidRDefault="00016C1C" w:rsidP="00016C1C">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4AE30B29" w14:textId="046458BA"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E42431">
        <w:rPr>
          <w:rFonts w:ascii="Times New Roman" w:eastAsia="Times New Roman" w:hAnsi="Times New Roman" w:cs="Times New Roman"/>
          <w:color w:val="auto"/>
          <w:sz w:val="24"/>
          <w:szCs w:val="24"/>
        </w:rPr>
        <w:t>First s</w:t>
      </w:r>
      <w:r>
        <w:rPr>
          <w:rFonts w:ascii="Times New Roman" w:eastAsia="Times New Roman" w:hAnsi="Times New Roman" w:cs="Times New Roman"/>
          <w:color w:val="auto"/>
          <w:sz w:val="24"/>
          <w:szCs w:val="24"/>
        </w:rPr>
        <w:t>ales quotation is being created</w:t>
      </w:r>
      <w:r w:rsidR="00E42431">
        <w:rPr>
          <w:rFonts w:ascii="Times New Roman" w:eastAsia="Times New Roman" w:hAnsi="Times New Roman" w:cs="Times New Roman"/>
          <w:color w:val="auto"/>
          <w:sz w:val="24"/>
          <w:szCs w:val="24"/>
        </w:rPr>
        <w:t xml:space="preserve"> by the sales executive.</w:t>
      </w:r>
    </w:p>
    <w:p w14:paraId="07CAA68E" w14:textId="1E71DB34" w:rsidR="00E42431" w:rsidRPr="00111E31" w:rsidRDefault="00E42431"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After t</w:t>
      </w:r>
      <w:r w:rsidR="007931DC">
        <w:rPr>
          <w:rFonts w:ascii="Times New Roman" w:eastAsia="Times New Roman" w:hAnsi="Times New Roman" w:cs="Times New Roman"/>
          <w:color w:val="auto"/>
          <w:sz w:val="24"/>
          <w:szCs w:val="24"/>
        </w:rPr>
        <w:t>hat credit limit will be checked</w:t>
      </w:r>
      <w:r w:rsidR="00B440A4">
        <w:rPr>
          <w:rFonts w:ascii="Times New Roman" w:eastAsia="Times New Roman" w:hAnsi="Times New Roman" w:cs="Times New Roman"/>
          <w:color w:val="auto"/>
          <w:sz w:val="24"/>
          <w:szCs w:val="24"/>
        </w:rPr>
        <w:t>.</w:t>
      </w:r>
    </w:p>
    <w:p w14:paraId="03300F92" w14:textId="39DCFFE9"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B440A4">
        <w:rPr>
          <w:rFonts w:ascii="Times New Roman" w:eastAsia="Times New Roman" w:hAnsi="Times New Roman" w:cs="Times New Roman"/>
          <w:color w:val="auto"/>
          <w:sz w:val="24"/>
          <w:szCs w:val="24"/>
        </w:rPr>
        <w:t>If the credit limit is ok, it</w:t>
      </w:r>
      <w:r>
        <w:rPr>
          <w:rFonts w:ascii="Times New Roman" w:eastAsia="Times New Roman" w:hAnsi="Times New Roman" w:cs="Times New Roman"/>
          <w:color w:val="auto"/>
          <w:sz w:val="24"/>
          <w:szCs w:val="24"/>
        </w:rPr>
        <w:t xml:space="preserve"> needs multiple approval process. In all the approval process the sales quotation may be accepted/ revised/ cancelled.</w:t>
      </w:r>
      <w:r w:rsidR="00B440A4">
        <w:rPr>
          <w:rFonts w:ascii="Times New Roman" w:eastAsia="Times New Roman" w:hAnsi="Times New Roman" w:cs="Times New Roman"/>
          <w:color w:val="auto"/>
          <w:sz w:val="24"/>
          <w:szCs w:val="24"/>
        </w:rPr>
        <w:t xml:space="preserve"> First level approval will be done by head of sales. </w:t>
      </w:r>
    </w:p>
    <w:p w14:paraId="5C64135B" w14:textId="1B473B4B" w:rsidR="0093678A" w:rsidRPr="00111E31" w:rsidRDefault="0093678A"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first level approval is done, it requires for second level approval which is done by MD/ CEO.</w:t>
      </w:r>
      <w:r w:rsidR="000050BB">
        <w:rPr>
          <w:rFonts w:ascii="Times New Roman" w:eastAsia="Times New Roman" w:hAnsi="Times New Roman" w:cs="Times New Roman"/>
          <w:color w:val="auto"/>
          <w:sz w:val="24"/>
          <w:szCs w:val="24"/>
        </w:rPr>
        <w:t xml:space="preserve"> Quotation will be saved at same time.</w:t>
      </w:r>
    </w:p>
    <w:p w14:paraId="65D20830" w14:textId="37DD8211" w:rsidR="00016C1C" w:rsidRDefault="000050BB"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When </w:t>
      </w:r>
      <w:r w:rsidR="00016C1C" w:rsidRPr="00BB6081">
        <w:rPr>
          <w:rFonts w:ascii="Times New Roman" w:eastAsia="Times New Roman" w:hAnsi="Times New Roman" w:cs="Times New Roman"/>
          <w:color w:val="auto"/>
          <w:sz w:val="24"/>
          <w:szCs w:val="24"/>
        </w:rPr>
        <w:t xml:space="preserve">the sales quotation is approved by all the approval layers then it is converted to sales </w:t>
      </w:r>
      <w:r w:rsidR="00016C1C">
        <w:rPr>
          <w:rFonts w:ascii="Times New Roman" w:eastAsia="Times New Roman" w:hAnsi="Times New Roman" w:cs="Times New Roman"/>
          <w:color w:val="auto"/>
          <w:sz w:val="24"/>
          <w:szCs w:val="24"/>
        </w:rPr>
        <w:t>order. Besides that</w:t>
      </w:r>
      <w:r w:rsidR="00016C1C" w:rsidRPr="00BB6081">
        <w:rPr>
          <w:rFonts w:ascii="Times New Roman" w:eastAsia="Times New Roman" w:hAnsi="Times New Roman" w:cs="Times New Roman"/>
          <w:color w:val="auto"/>
          <w:sz w:val="24"/>
          <w:szCs w:val="24"/>
        </w:rPr>
        <w:t xml:space="preserve"> </w:t>
      </w:r>
      <w:r w:rsidR="00016C1C">
        <w:rPr>
          <w:rFonts w:ascii="Times New Roman" w:eastAsia="Times New Roman" w:hAnsi="Times New Roman" w:cs="Times New Roman"/>
          <w:color w:val="auto"/>
          <w:sz w:val="24"/>
          <w:szCs w:val="24"/>
        </w:rPr>
        <w:t>o</w:t>
      </w:r>
      <w:r w:rsidR="00016C1C" w:rsidRPr="00BB6081">
        <w:rPr>
          <w:rFonts w:ascii="Times New Roman" w:eastAsia="Times New Roman" w:hAnsi="Times New Roman" w:cs="Times New Roman"/>
          <w:color w:val="auto"/>
          <w:sz w:val="24"/>
          <w:szCs w:val="24"/>
        </w:rPr>
        <w:t>nce customer confirms the purchase order the sales quotation is converted to sales order.</w:t>
      </w:r>
    </w:p>
    <w:p w14:paraId="45910377" w14:textId="77777777" w:rsidR="00016C1C" w:rsidRPr="00584F6A"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6C13CB4C" w14:textId="1B49B11B"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w:t>
      </w:r>
      <w:r w:rsidR="00FE1F89">
        <w:rPr>
          <w:rFonts w:ascii="Times New Roman" w:eastAsia="Times New Roman" w:hAnsi="Times New Roman" w:cs="Times New Roman"/>
          <w:color w:val="auto"/>
          <w:sz w:val="24"/>
          <w:szCs w:val="24"/>
        </w:rPr>
        <w:t xml:space="preserve"> (prepared by accounts section)</w:t>
      </w:r>
      <w:r>
        <w:rPr>
          <w:rFonts w:ascii="Times New Roman" w:eastAsia="Times New Roman" w:hAnsi="Times New Roman" w:cs="Times New Roman"/>
          <w:color w:val="auto"/>
          <w:sz w:val="24"/>
          <w:szCs w:val="24"/>
        </w:rPr>
        <w:t xml:space="preserve"> are submitted to the customer for payment</w:t>
      </w:r>
    </w:p>
    <w:p w14:paraId="4E6B1C38" w14:textId="3BAD2A2C" w:rsidR="00016C1C" w:rsidRDefault="00016C1C" w:rsidP="00016C1C">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w:t>
      </w:r>
      <w:r w:rsidR="00FE1F89">
        <w:rPr>
          <w:rFonts w:ascii="Times New Roman" w:eastAsia="Times New Roman" w:hAnsi="Times New Roman" w:cs="Times New Roman"/>
          <w:color w:val="auto"/>
          <w:sz w:val="24"/>
          <w:szCs w:val="24"/>
        </w:rPr>
        <w:t>d payment from customer.</w:t>
      </w:r>
    </w:p>
    <w:p w14:paraId="7E2662B0" w14:textId="77777777" w:rsidR="00016C1C" w:rsidRDefault="00016C1C" w:rsidP="00016C1C">
      <w:pPr>
        <w:shd w:val="clear" w:color="auto" w:fill="FFFFFF"/>
        <w:spacing w:after="0"/>
        <w:jc w:val="both"/>
        <w:rPr>
          <w:rFonts w:ascii="Times New Roman" w:eastAsia="Times New Roman" w:hAnsi="Times New Roman" w:cs="Times New Roman"/>
          <w:color w:val="auto"/>
          <w:sz w:val="24"/>
          <w:szCs w:val="24"/>
        </w:rPr>
      </w:pPr>
    </w:p>
    <w:p w14:paraId="21A4EBAE" w14:textId="77777777" w:rsidR="00016C1C" w:rsidRPr="005F633B" w:rsidRDefault="00016C1C" w:rsidP="00016C1C">
      <w:pPr>
        <w:shd w:val="clear" w:color="auto" w:fill="FFFFFF"/>
        <w:spacing w:after="0"/>
        <w:jc w:val="both"/>
        <w:rPr>
          <w:rFonts w:ascii="Times New Roman" w:eastAsia="Times New Roman" w:hAnsi="Times New Roman" w:cs="Times New Roman"/>
          <w:color w:val="auto"/>
          <w:sz w:val="24"/>
          <w:szCs w:val="24"/>
        </w:rPr>
      </w:pPr>
    </w:p>
    <w:p w14:paraId="4EF241DC" w14:textId="2CC26DFE" w:rsidR="00016C1C" w:rsidRDefault="00221BD7" w:rsidP="00016C1C">
      <w:pPr>
        <w:shd w:val="clear" w:color="auto" w:fill="FFFFFF"/>
        <w:spacing w:after="0"/>
        <w:jc w:val="center"/>
        <w:rPr>
          <w:rFonts w:ascii="Times New Roman" w:eastAsia="Times New Roman" w:hAnsi="Times New Roman" w:cs="Times New Roman"/>
          <w:color w:val="auto"/>
          <w:sz w:val="24"/>
          <w:szCs w:val="24"/>
        </w:rPr>
      </w:pPr>
      <w:r w:rsidRPr="00221BD7">
        <w:rPr>
          <w:rFonts w:ascii="Times New Roman" w:eastAsia="Times New Roman" w:hAnsi="Times New Roman" w:cs="Times New Roman"/>
          <w:noProof/>
          <w:color w:val="auto"/>
          <w:sz w:val="24"/>
          <w:szCs w:val="24"/>
        </w:rPr>
        <w:lastRenderedPageBreak/>
        <w:drawing>
          <wp:inline distT="0" distB="0" distL="0" distR="0" wp14:anchorId="3A8FC337" wp14:editId="127036C6">
            <wp:extent cx="5943600" cy="6096873"/>
            <wp:effectExtent l="0" t="0" r="0" b="0"/>
            <wp:docPr id="9" name="Picture 9"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Order To Cash_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096873"/>
                    </a:xfrm>
                    <a:prstGeom prst="rect">
                      <a:avLst/>
                    </a:prstGeom>
                    <a:noFill/>
                    <a:ln>
                      <a:noFill/>
                    </a:ln>
                  </pic:spPr>
                </pic:pic>
              </a:graphicData>
            </a:graphic>
          </wp:inline>
        </w:drawing>
      </w:r>
    </w:p>
    <w:p w14:paraId="3ED571FC" w14:textId="77777777" w:rsidR="00016C1C" w:rsidRDefault="00016C1C" w:rsidP="00016C1C">
      <w:pPr>
        <w:shd w:val="clear" w:color="auto" w:fill="FFFFFF"/>
        <w:spacing w:after="0"/>
        <w:jc w:val="both"/>
        <w:rPr>
          <w:rFonts w:ascii="Times New Roman" w:eastAsia="Times New Roman" w:hAnsi="Times New Roman" w:cs="Times New Roman"/>
          <w:color w:val="auto"/>
          <w:sz w:val="24"/>
          <w:szCs w:val="24"/>
        </w:rPr>
      </w:pPr>
    </w:p>
    <w:p w14:paraId="1D829AF4" w14:textId="77777777" w:rsidR="00016C1C" w:rsidRPr="0064295A" w:rsidRDefault="00016C1C" w:rsidP="00016C1C">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367F4447"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4B6B3621"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6B085DC3"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3B01F082"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54749001" w14:textId="77777777" w:rsidR="00016C1C" w:rsidRDefault="00016C1C" w:rsidP="00016C1C">
      <w:pPr>
        <w:shd w:val="clear" w:color="auto" w:fill="FFFFFF"/>
        <w:spacing w:after="0"/>
        <w:jc w:val="both"/>
        <w:rPr>
          <w:rFonts w:ascii="Times New Roman" w:eastAsia="Times New Roman" w:hAnsi="Times New Roman" w:cs="Times New Roman"/>
          <w:color w:val="222222"/>
          <w:sz w:val="24"/>
          <w:szCs w:val="24"/>
        </w:rPr>
      </w:pPr>
    </w:p>
    <w:p w14:paraId="15F7777A" w14:textId="77777777" w:rsidR="00221BD7" w:rsidRDefault="00221BD7" w:rsidP="00016C1C">
      <w:pPr>
        <w:shd w:val="clear" w:color="auto" w:fill="FFFFFF"/>
        <w:spacing w:after="0"/>
        <w:jc w:val="both"/>
        <w:rPr>
          <w:rFonts w:ascii="Times New Roman" w:eastAsia="Times New Roman" w:hAnsi="Times New Roman" w:cs="Times New Roman"/>
          <w:color w:val="222222"/>
          <w:sz w:val="24"/>
          <w:szCs w:val="24"/>
        </w:rPr>
      </w:pPr>
    </w:p>
    <w:p w14:paraId="5187D5DE" w14:textId="77777777" w:rsidR="00221BD7" w:rsidRDefault="00221BD7" w:rsidP="00016C1C">
      <w:pPr>
        <w:shd w:val="clear" w:color="auto" w:fill="FFFFFF"/>
        <w:spacing w:after="0"/>
        <w:jc w:val="both"/>
        <w:rPr>
          <w:rFonts w:ascii="Times New Roman" w:eastAsia="Times New Roman" w:hAnsi="Times New Roman" w:cs="Times New Roman"/>
          <w:color w:val="222222"/>
          <w:sz w:val="24"/>
          <w:szCs w:val="24"/>
        </w:rPr>
      </w:pPr>
    </w:p>
    <w:p w14:paraId="2C65F843" w14:textId="75ADEC53" w:rsidR="00016C1C" w:rsidRPr="00221BD7" w:rsidRDefault="00776FD7" w:rsidP="00221BD7">
      <w:pPr>
        <w:pStyle w:val="Heading2"/>
        <w:rPr>
          <w:b/>
        </w:rPr>
      </w:pPr>
      <w:bookmarkStart w:id="13" w:name="_Toc477257463"/>
      <w:r w:rsidRPr="00221BD7">
        <w:rPr>
          <w:b/>
        </w:rPr>
        <w:lastRenderedPageBreak/>
        <w:t xml:space="preserve">3.2 </w:t>
      </w:r>
      <w:r w:rsidR="00436E0C" w:rsidRPr="00221BD7">
        <w:rPr>
          <w:b/>
        </w:rPr>
        <w:t>Master Data Management</w:t>
      </w:r>
      <w:bookmarkEnd w:id="13"/>
    </w:p>
    <w:p w14:paraId="2CB6EC4D" w14:textId="16ED6F08" w:rsidR="00436E0C" w:rsidRPr="00436E0C" w:rsidRDefault="00436E0C" w:rsidP="00436E0C">
      <w:pPr>
        <w:pStyle w:val="Heading3"/>
        <w:rPr>
          <w:b/>
        </w:rPr>
      </w:pPr>
      <w:bookmarkStart w:id="14" w:name="_Toc477257464"/>
      <w:r w:rsidRPr="00436E0C">
        <w:rPr>
          <w:b/>
        </w:rPr>
        <w:t>3.2.1 Product</w:t>
      </w:r>
      <w:bookmarkEnd w:id="14"/>
    </w:p>
    <w:p w14:paraId="5EF1DA89" w14:textId="4DE4E287" w:rsidR="00016C1C" w:rsidRPr="00A77AAC" w:rsidRDefault="00016C1C" w:rsidP="00016C1C">
      <w:pPr>
        <w:jc w:val="both"/>
        <w:rPr>
          <w:rFonts w:ascii="Times New Roman" w:hAnsi="Times New Roman" w:cs="Times New Roman"/>
          <w:sz w:val="24"/>
          <w:szCs w:val="24"/>
        </w:rPr>
      </w:pPr>
      <w:proofErr w:type="spellStart"/>
      <w:r w:rsidRPr="00A77AAC">
        <w:rPr>
          <w:rFonts w:ascii="Times New Roman" w:hAnsi="Times New Roman" w:cs="Times New Roman"/>
          <w:sz w:val="24"/>
          <w:szCs w:val="24"/>
        </w:rPr>
        <w:t>Samuda</w:t>
      </w:r>
      <w:proofErr w:type="spellEnd"/>
      <w:r w:rsidRPr="00A77AAC">
        <w:rPr>
          <w:rFonts w:ascii="Times New Roman" w:hAnsi="Times New Roman" w:cs="Times New Roman"/>
          <w:sz w:val="24"/>
          <w:szCs w:val="24"/>
        </w:rPr>
        <w:t xml:space="preserve"> has two types of product.</w:t>
      </w:r>
      <w:r w:rsidR="00B34F09">
        <w:rPr>
          <w:rFonts w:ascii="Times New Roman" w:hAnsi="Times New Roman" w:cs="Times New Roman"/>
          <w:sz w:val="24"/>
          <w:szCs w:val="24"/>
        </w:rPr>
        <w:t xml:space="preserve"> Every feature of sales will hav</w:t>
      </w:r>
      <w:r w:rsidR="001F6919">
        <w:rPr>
          <w:rFonts w:ascii="Times New Roman" w:hAnsi="Times New Roman" w:cs="Times New Roman"/>
          <w:sz w:val="24"/>
          <w:szCs w:val="24"/>
        </w:rPr>
        <w:t>e to handle both these category of products.</w:t>
      </w:r>
    </w:p>
    <w:p w14:paraId="7F599C72" w14:textId="77777777" w:rsidR="00016C1C" w:rsidRPr="00A77AAC" w:rsidRDefault="00016C1C" w:rsidP="00016C1C">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Basic Product</w:t>
      </w:r>
    </w:p>
    <w:p w14:paraId="2BD3CA16" w14:textId="77777777" w:rsidR="00016C1C" w:rsidRDefault="00016C1C" w:rsidP="00016C1C">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Auxiliary/Performance Product</w:t>
      </w:r>
    </w:p>
    <w:p w14:paraId="76FC6D74" w14:textId="77777777" w:rsidR="00016C1C" w:rsidRPr="00642729" w:rsidRDefault="00016C1C" w:rsidP="00016C1C">
      <w:pPr>
        <w:pStyle w:val="NormalWeb"/>
        <w:shd w:val="clear" w:color="auto" w:fill="FFFFFF"/>
        <w:spacing w:after="158"/>
        <w:jc w:val="both"/>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Pr>
          <w:color w:val="auto"/>
        </w:rPr>
        <w:t xml:space="preserve">the </w:t>
      </w:r>
      <w:r w:rsidRPr="00642729">
        <w:rPr>
          <w:color w:val="auto"/>
        </w:rPr>
        <w:t>following setup:</w:t>
      </w:r>
    </w:p>
    <w:p w14:paraId="4CFFF593" w14:textId="77777777"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14:paraId="127CDAC0" w14:textId="77777777"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14:paraId="5AE0C320" w14:textId="177312BB"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Unit of Measure</w:t>
      </w:r>
      <w:r w:rsidR="00436E0C">
        <w:rPr>
          <w:rFonts w:ascii="Times New Roman" w:hAnsi="Times New Roman" w:cs="Times New Roman"/>
          <w:color w:val="auto"/>
          <w:sz w:val="24"/>
          <w:szCs w:val="24"/>
        </w:rPr>
        <w:t xml:space="preserve">: Hours </w:t>
      </w:r>
    </w:p>
    <w:p w14:paraId="7BAA987C" w14:textId="77777777" w:rsidR="00016C1C" w:rsidRPr="00642729"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14:paraId="5AA8C288" w14:textId="77777777" w:rsidR="00016C1C" w:rsidRDefault="00016C1C" w:rsidP="00016C1C">
      <w:pPr>
        <w:numPr>
          <w:ilvl w:val="0"/>
          <w:numId w:val="4"/>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p>
    <w:p w14:paraId="34A26115" w14:textId="3C172AAA" w:rsidR="00436E0C" w:rsidRDefault="00436E0C" w:rsidP="00436E0C">
      <w:pPr>
        <w:pStyle w:val="Heading3"/>
        <w:rPr>
          <w:b/>
        </w:rPr>
      </w:pPr>
      <w:bookmarkStart w:id="15" w:name="_Toc477257465"/>
      <w:r w:rsidRPr="00436E0C">
        <w:rPr>
          <w:rStyle w:val="Strong"/>
          <w:bCs w:val="0"/>
        </w:rPr>
        <w:t>3</w:t>
      </w:r>
      <w:r w:rsidRPr="00436E0C">
        <w:t>.</w:t>
      </w:r>
      <w:r w:rsidRPr="00436E0C">
        <w:rPr>
          <w:b/>
        </w:rPr>
        <w:t>2.2 Customer</w:t>
      </w:r>
      <w:bookmarkEnd w:id="15"/>
    </w:p>
    <w:p w14:paraId="5D66769C" w14:textId="0ED8FDCA" w:rsidR="00B34F09" w:rsidRPr="00397277" w:rsidRDefault="00221BD7" w:rsidP="00397277">
      <w:pPr>
        <w:jc w:val="both"/>
        <w:rPr>
          <w:rFonts w:ascii="Times New Roman" w:hAnsi="Times New Roman" w:cs="Times New Roman"/>
          <w:sz w:val="24"/>
          <w:szCs w:val="24"/>
        </w:rPr>
      </w:pPr>
      <w:r>
        <w:rPr>
          <w:rFonts w:ascii="Times New Roman" w:hAnsi="Times New Roman" w:cs="Times New Roman"/>
          <w:sz w:val="24"/>
          <w:szCs w:val="24"/>
        </w:rPr>
        <w:t>There will be only two types of customer for the sales module.</w:t>
      </w:r>
    </w:p>
    <w:p w14:paraId="7BFC761A" w14:textId="06171A38" w:rsidR="00436E0C" w:rsidRPr="00397277" w:rsidRDefault="00B34F09" w:rsidP="00397277">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Local</w:t>
      </w:r>
      <w:r w:rsidR="00210481">
        <w:rPr>
          <w:rFonts w:ascii="Times New Roman" w:hAnsi="Times New Roman" w:cs="Times New Roman"/>
          <w:sz w:val="24"/>
          <w:szCs w:val="24"/>
        </w:rPr>
        <w:t xml:space="preserve"> Customer</w:t>
      </w:r>
    </w:p>
    <w:p w14:paraId="0C7D0D64" w14:textId="5468190C" w:rsidR="00B34F09" w:rsidRPr="00397277" w:rsidRDefault="00B34F09" w:rsidP="00397277">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Foreign</w:t>
      </w:r>
      <w:r w:rsidR="00210481">
        <w:rPr>
          <w:rFonts w:ascii="Times New Roman" w:hAnsi="Times New Roman" w:cs="Times New Roman"/>
          <w:sz w:val="24"/>
          <w:szCs w:val="24"/>
        </w:rPr>
        <w:t xml:space="preserve"> Customer</w:t>
      </w:r>
    </w:p>
    <w:p w14:paraId="30F8A832" w14:textId="6B8FAFF9" w:rsidR="00B34F09" w:rsidRDefault="00B34F09" w:rsidP="00B34F09">
      <w:pPr>
        <w:pStyle w:val="Heading3"/>
        <w:rPr>
          <w:b/>
        </w:rPr>
      </w:pPr>
      <w:bookmarkStart w:id="16" w:name="_Toc477257466"/>
      <w:r w:rsidRPr="00B34F09">
        <w:rPr>
          <w:b/>
        </w:rPr>
        <w:t>3.2.3 Sales Team</w:t>
      </w:r>
      <w:bookmarkEnd w:id="16"/>
    </w:p>
    <w:p w14:paraId="16AD4C1C" w14:textId="27E45494" w:rsidR="00397277" w:rsidRPr="00D74FC7" w:rsidRDefault="00D74FC7" w:rsidP="00D74FC7">
      <w:pPr>
        <w:jc w:val="both"/>
        <w:rPr>
          <w:rFonts w:ascii="Times New Roman" w:hAnsi="Times New Roman" w:cs="Times New Roman"/>
          <w:sz w:val="24"/>
          <w:szCs w:val="24"/>
        </w:rPr>
      </w:pPr>
      <w:r w:rsidRPr="00D74FC7">
        <w:rPr>
          <w:rFonts w:ascii="Times New Roman" w:hAnsi="Times New Roman" w:cs="Times New Roman"/>
          <w:sz w:val="24"/>
          <w:szCs w:val="24"/>
        </w:rPr>
        <w:t xml:space="preserve">The division of a business that's responsible for selling products or services. </w:t>
      </w:r>
      <w:r>
        <w:rPr>
          <w:rFonts w:ascii="Times New Roman" w:hAnsi="Times New Roman" w:cs="Times New Roman"/>
          <w:sz w:val="24"/>
          <w:szCs w:val="24"/>
        </w:rPr>
        <w:t xml:space="preserve">Evaluating the company’s </w:t>
      </w:r>
      <w:r w:rsidRPr="00D74FC7">
        <w:rPr>
          <w:rFonts w:ascii="Times New Roman" w:hAnsi="Times New Roman" w:cs="Times New Roman"/>
          <w:sz w:val="24"/>
          <w:szCs w:val="24"/>
        </w:rPr>
        <w:t>current sales force is an important step in the process of decidi</w:t>
      </w:r>
      <w:r>
        <w:rPr>
          <w:rFonts w:ascii="Times New Roman" w:hAnsi="Times New Roman" w:cs="Times New Roman"/>
          <w:sz w:val="24"/>
          <w:szCs w:val="24"/>
        </w:rPr>
        <w:t xml:space="preserve">ng whether and how to grow the </w:t>
      </w:r>
      <w:r w:rsidRPr="00D74FC7">
        <w:rPr>
          <w:rFonts w:ascii="Times New Roman" w:hAnsi="Times New Roman" w:cs="Times New Roman"/>
          <w:sz w:val="24"/>
          <w:szCs w:val="24"/>
        </w:rPr>
        <w:t>sales team.</w:t>
      </w:r>
      <w:r w:rsidR="00767641">
        <w:rPr>
          <w:rFonts w:ascii="Times New Roman" w:hAnsi="Times New Roman" w:cs="Times New Roman"/>
          <w:sz w:val="24"/>
          <w:szCs w:val="24"/>
        </w:rPr>
        <w:t xml:space="preserve"> The sales organogram is given below:</w:t>
      </w:r>
    </w:p>
    <w:p w14:paraId="32E91A0C" w14:textId="77777777" w:rsidR="00B34F09" w:rsidRDefault="00D2787B" w:rsidP="00397277">
      <w:pPr>
        <w:jc w:val="center"/>
      </w:pPr>
      <w:r w:rsidRPr="00D2787B">
        <w:rPr>
          <w:noProof/>
        </w:rPr>
        <w:drawing>
          <wp:inline distT="0" distB="0" distL="0" distR="0" wp14:anchorId="267BF737" wp14:editId="65DB9710">
            <wp:extent cx="5848350" cy="2409825"/>
            <wp:effectExtent l="0" t="0" r="0" b="9525"/>
            <wp:docPr id="4" name="Picture 4" descr="C:\Users\nahar.kamrun\Deskto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A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350" cy="2409825"/>
                    </a:xfrm>
                    <a:prstGeom prst="rect">
                      <a:avLst/>
                    </a:prstGeom>
                    <a:noFill/>
                    <a:ln>
                      <a:noFill/>
                    </a:ln>
                  </pic:spPr>
                </pic:pic>
              </a:graphicData>
            </a:graphic>
          </wp:inline>
        </w:drawing>
      </w:r>
    </w:p>
    <w:p w14:paraId="343F3447" w14:textId="2B9194BC" w:rsidR="00D2787B" w:rsidRDefault="00A760F0" w:rsidP="00D2787B">
      <w:pPr>
        <w:jc w:val="center"/>
        <w:rPr>
          <w:rFonts w:ascii="Times New Roman" w:hAnsi="Times New Roman" w:cs="Times New Roman"/>
          <w:sz w:val="24"/>
          <w:szCs w:val="24"/>
        </w:rPr>
      </w:pPr>
      <w:r w:rsidRPr="00A760F0">
        <w:rPr>
          <w:rFonts w:ascii="Times New Roman" w:hAnsi="Times New Roman" w:cs="Times New Roman"/>
          <w:b/>
          <w:sz w:val="24"/>
          <w:szCs w:val="24"/>
        </w:rPr>
        <w:t>Fig:</w:t>
      </w:r>
      <w:r w:rsidRPr="00A760F0">
        <w:rPr>
          <w:rFonts w:ascii="Times New Roman" w:hAnsi="Times New Roman" w:cs="Times New Roman"/>
          <w:sz w:val="24"/>
          <w:szCs w:val="24"/>
        </w:rPr>
        <w:t xml:space="preserve"> Sales Team</w:t>
      </w:r>
    </w:p>
    <w:p w14:paraId="582C6EAD" w14:textId="7BDDC2C4" w:rsidR="00D74FC7" w:rsidRPr="00A760F0" w:rsidRDefault="00EA6DA6" w:rsidP="00221BD7">
      <w:pPr>
        <w:jc w:val="both"/>
        <w:rPr>
          <w:rFonts w:ascii="Times New Roman" w:hAnsi="Times New Roman" w:cs="Times New Roman"/>
          <w:sz w:val="24"/>
          <w:szCs w:val="24"/>
        </w:rPr>
      </w:pPr>
      <w:r>
        <w:rPr>
          <w:rFonts w:ascii="Times New Roman" w:hAnsi="Times New Roman" w:cs="Times New Roman"/>
          <w:sz w:val="24"/>
          <w:szCs w:val="24"/>
        </w:rPr>
        <w:lastRenderedPageBreak/>
        <w:t>Every sales executive will be tagged with</w:t>
      </w:r>
      <w:r w:rsidR="00D346C4">
        <w:rPr>
          <w:rFonts w:ascii="Times New Roman" w:hAnsi="Times New Roman" w:cs="Times New Roman"/>
          <w:sz w:val="24"/>
          <w:szCs w:val="24"/>
        </w:rPr>
        <w:t xml:space="preserve"> their</w:t>
      </w:r>
      <w:r>
        <w:rPr>
          <w:rFonts w:ascii="Times New Roman" w:hAnsi="Times New Roman" w:cs="Times New Roman"/>
          <w:sz w:val="24"/>
          <w:szCs w:val="24"/>
        </w:rPr>
        <w:t xml:space="preserve"> </w:t>
      </w:r>
      <w:r w:rsidR="00221BD7">
        <w:rPr>
          <w:rFonts w:ascii="Times New Roman" w:hAnsi="Times New Roman" w:cs="Times New Roman"/>
          <w:sz w:val="24"/>
          <w:szCs w:val="24"/>
        </w:rPr>
        <w:t xml:space="preserve">own </w:t>
      </w:r>
      <w:r>
        <w:rPr>
          <w:rFonts w:ascii="Times New Roman" w:hAnsi="Times New Roman" w:cs="Times New Roman"/>
          <w:sz w:val="24"/>
          <w:szCs w:val="24"/>
        </w:rPr>
        <w:t>customer. One sales executive will be able to see other executive’s customer.</w:t>
      </w:r>
    </w:p>
    <w:p w14:paraId="173BD46B" w14:textId="77777777" w:rsidR="00016C1C" w:rsidRPr="00F65569" w:rsidRDefault="00016C1C" w:rsidP="00016C1C">
      <w:pPr>
        <w:pStyle w:val="Heading2"/>
        <w:rPr>
          <w:b/>
        </w:rPr>
      </w:pPr>
      <w:bookmarkStart w:id="17" w:name="_Toc477257467"/>
      <w:r>
        <w:rPr>
          <w:b/>
        </w:rPr>
        <w:t xml:space="preserve">3.3 </w:t>
      </w:r>
      <w:r w:rsidRPr="00F65569">
        <w:rPr>
          <w:b/>
        </w:rPr>
        <w:t>Create the Sales Order</w:t>
      </w:r>
      <w:bookmarkEnd w:id="17"/>
      <w:ins w:id="18" w:author="Mahfuzur Rahman" w:date="2017-01-30T18:37:00Z">
        <w:r w:rsidRPr="00F65569">
          <w:rPr>
            <w:b/>
          </w:rPr>
          <w:t xml:space="preserve"> </w:t>
        </w:r>
      </w:ins>
    </w:p>
    <w:p w14:paraId="6D50CDC2" w14:textId="77777777" w:rsidR="00016C1C" w:rsidRPr="0010048F" w:rsidRDefault="00016C1C" w:rsidP="00016C1C">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4FF270DB" w14:textId="77777777" w:rsidR="00016C1C" w:rsidRPr="00642729" w:rsidRDefault="00016C1C" w:rsidP="00016C1C">
      <w:pPr>
        <w:pStyle w:val="Bodycopy"/>
        <w:jc w:val="both"/>
      </w:pPr>
      <w:r w:rsidRPr="00642729">
        <w:t>A sale order have 9 stages.</w:t>
      </w:r>
    </w:p>
    <w:p w14:paraId="22E05242" w14:textId="77777777" w:rsidR="00016C1C" w:rsidRPr="00642729" w:rsidRDefault="00016C1C" w:rsidP="00016C1C">
      <w:pPr>
        <w:pStyle w:val="Bodycopy"/>
        <w:numPr>
          <w:ilvl w:val="0"/>
          <w:numId w:val="5"/>
        </w:numPr>
        <w:jc w:val="both"/>
      </w:pPr>
      <w:r w:rsidRPr="00642729">
        <w:t>Draft Quotation</w:t>
      </w:r>
    </w:p>
    <w:p w14:paraId="12C07982" w14:textId="77777777" w:rsidR="00016C1C" w:rsidRPr="00642729" w:rsidRDefault="00016C1C" w:rsidP="00016C1C">
      <w:pPr>
        <w:pStyle w:val="Bodycopy"/>
        <w:numPr>
          <w:ilvl w:val="0"/>
          <w:numId w:val="5"/>
        </w:numPr>
        <w:jc w:val="both"/>
      </w:pPr>
      <w:r w:rsidRPr="00642729">
        <w:t>Quotation Sent</w:t>
      </w:r>
    </w:p>
    <w:p w14:paraId="7D02274C" w14:textId="77777777" w:rsidR="00016C1C" w:rsidRPr="00642729" w:rsidRDefault="00016C1C" w:rsidP="00016C1C">
      <w:pPr>
        <w:pStyle w:val="Bodycopy"/>
        <w:numPr>
          <w:ilvl w:val="0"/>
          <w:numId w:val="5"/>
        </w:numPr>
        <w:jc w:val="both"/>
      </w:pPr>
      <w:r w:rsidRPr="00642729">
        <w:t>Cancelled</w:t>
      </w:r>
    </w:p>
    <w:p w14:paraId="56AA7BDB" w14:textId="77777777" w:rsidR="00016C1C" w:rsidRPr="00642729" w:rsidRDefault="00016C1C" w:rsidP="00016C1C">
      <w:pPr>
        <w:pStyle w:val="Bodycopy"/>
        <w:numPr>
          <w:ilvl w:val="0"/>
          <w:numId w:val="5"/>
        </w:numPr>
        <w:jc w:val="both"/>
      </w:pPr>
      <w:r w:rsidRPr="00642729">
        <w:t>Waiting Schedule</w:t>
      </w:r>
    </w:p>
    <w:p w14:paraId="655E541A" w14:textId="77777777" w:rsidR="00016C1C" w:rsidRPr="00642729" w:rsidRDefault="00016C1C" w:rsidP="00016C1C">
      <w:pPr>
        <w:pStyle w:val="Bodycopy"/>
        <w:numPr>
          <w:ilvl w:val="0"/>
          <w:numId w:val="5"/>
        </w:numPr>
        <w:jc w:val="both"/>
      </w:pPr>
      <w:r w:rsidRPr="00642729">
        <w:t>Sales Order</w:t>
      </w:r>
    </w:p>
    <w:p w14:paraId="6ECD5796" w14:textId="77777777" w:rsidR="00016C1C" w:rsidRPr="00642729" w:rsidRDefault="00016C1C" w:rsidP="00016C1C">
      <w:pPr>
        <w:pStyle w:val="Bodycopy"/>
        <w:numPr>
          <w:ilvl w:val="0"/>
          <w:numId w:val="5"/>
        </w:numPr>
        <w:jc w:val="both"/>
      </w:pPr>
      <w:r w:rsidRPr="00642729">
        <w:t>Sale to Invoice</w:t>
      </w:r>
    </w:p>
    <w:p w14:paraId="56A61625" w14:textId="77777777" w:rsidR="00016C1C" w:rsidRPr="00642729" w:rsidRDefault="00016C1C" w:rsidP="00016C1C">
      <w:pPr>
        <w:pStyle w:val="Bodycopy"/>
        <w:numPr>
          <w:ilvl w:val="0"/>
          <w:numId w:val="5"/>
        </w:numPr>
        <w:jc w:val="both"/>
      </w:pPr>
      <w:r w:rsidRPr="00642729">
        <w:t>Invoice Exception</w:t>
      </w:r>
    </w:p>
    <w:p w14:paraId="3CAC5EA3" w14:textId="77777777" w:rsidR="00016C1C" w:rsidRPr="00642729" w:rsidRDefault="00016C1C" w:rsidP="00016C1C">
      <w:pPr>
        <w:pStyle w:val="Bodycopy"/>
        <w:numPr>
          <w:ilvl w:val="0"/>
          <w:numId w:val="5"/>
        </w:numPr>
        <w:jc w:val="both"/>
      </w:pPr>
      <w:r w:rsidRPr="00642729">
        <w:t>Done</w:t>
      </w:r>
    </w:p>
    <w:p w14:paraId="3BB75AD9" w14:textId="77777777" w:rsidR="00016C1C" w:rsidRPr="00642729" w:rsidRDefault="00016C1C" w:rsidP="00016C1C">
      <w:pPr>
        <w:pStyle w:val="Bodycopy"/>
        <w:jc w:val="both"/>
      </w:pPr>
      <w:r w:rsidRPr="00642729">
        <w:t>At first we create a</w:t>
      </w:r>
      <w:r w:rsidRPr="0010048F">
        <w:t> </w:t>
      </w:r>
      <w:r w:rsidRPr="0010048F">
        <w:rPr>
          <w:i/>
          <w:iCs/>
        </w:rPr>
        <w:t>quotation.</w:t>
      </w:r>
    </w:p>
    <w:p w14:paraId="04250330" w14:textId="77777777" w:rsidR="00016C1C" w:rsidRPr="00642729" w:rsidRDefault="00016C1C" w:rsidP="00016C1C">
      <w:pPr>
        <w:pStyle w:val="Bodycopy"/>
        <w:jc w:val="both"/>
      </w:pPr>
      <w:r w:rsidRPr="00642729">
        <w:t>Sales-&gt; Quotation-&gt;Create</w:t>
      </w:r>
    </w:p>
    <w:p w14:paraId="1AF7FF70" w14:textId="77777777" w:rsidR="00016C1C" w:rsidRPr="00642729" w:rsidRDefault="00016C1C" w:rsidP="00016C1C">
      <w:pPr>
        <w:pStyle w:val="Bodycopy"/>
        <w:jc w:val="both"/>
      </w:pPr>
      <w:r w:rsidRPr="0010048F">
        <w:rPr>
          <w:iCs/>
        </w:rPr>
        <w:t>Select a customer </w:t>
      </w:r>
    </w:p>
    <w:p w14:paraId="370F2B9A" w14:textId="77777777" w:rsidR="00016C1C" w:rsidRPr="00642729" w:rsidRDefault="00016C1C" w:rsidP="00016C1C">
      <w:pPr>
        <w:pStyle w:val="Bodycopy"/>
        <w:jc w:val="both"/>
      </w:pPr>
      <w:r w:rsidRPr="00642729">
        <w:t>Inside Order Lines tab click</w:t>
      </w:r>
      <w:r w:rsidRPr="0010048F">
        <w:t> on “</w:t>
      </w:r>
      <w:r w:rsidRPr="0010048F">
        <w:rPr>
          <w:i/>
          <w:iCs/>
        </w:rPr>
        <w:t>add an item” button.</w:t>
      </w:r>
    </w:p>
    <w:p w14:paraId="5C088A76" w14:textId="77777777" w:rsidR="00016C1C" w:rsidRPr="00642729" w:rsidRDefault="00016C1C" w:rsidP="00016C1C">
      <w:pPr>
        <w:pStyle w:val="Bodycopy"/>
        <w:jc w:val="both"/>
      </w:pPr>
      <w:r w:rsidRPr="00642729">
        <w:t>Select a Product. After that the systems fills the</w:t>
      </w:r>
      <w:r w:rsidRPr="0010048F">
        <w:t> </w:t>
      </w:r>
      <w:r w:rsidRPr="0010048F">
        <w:rPr>
          <w:i/>
          <w:iCs/>
        </w:rPr>
        <w:t>Unit Price </w:t>
      </w:r>
      <w:r w:rsidRPr="00642729">
        <w:t>and other related fields.</w:t>
      </w:r>
    </w:p>
    <w:p w14:paraId="4EB4B0B3" w14:textId="77777777" w:rsidR="00016C1C" w:rsidRPr="00642729" w:rsidRDefault="00016C1C" w:rsidP="00016C1C">
      <w:pPr>
        <w:pStyle w:val="Bodycopy"/>
        <w:jc w:val="both"/>
      </w:pPr>
      <w:r w:rsidRPr="00642729">
        <w:t>Now you can specify the quantity</w:t>
      </w:r>
    </w:p>
    <w:p w14:paraId="04EBA915" w14:textId="77777777" w:rsidR="00016C1C" w:rsidRPr="00642729" w:rsidRDefault="00016C1C" w:rsidP="00016C1C">
      <w:pPr>
        <w:pStyle w:val="Bodycopy"/>
        <w:jc w:val="both"/>
      </w:pPr>
      <w:r w:rsidRPr="00642729">
        <w:t>In</w:t>
      </w:r>
      <w:r w:rsidRPr="0010048F">
        <w:t> </w:t>
      </w:r>
      <w:r w:rsidRPr="0010048F">
        <w:rPr>
          <w:i/>
          <w:iCs/>
        </w:rPr>
        <w:t>Other Information</w:t>
      </w:r>
      <w:r w:rsidRPr="0010048F">
        <w:t xml:space="preserve"> tab we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Pr="0010048F">
        <w:t>It can be customized also.</w:t>
      </w:r>
    </w:p>
    <w:p w14:paraId="5FC24D3D" w14:textId="77777777" w:rsidR="00016C1C" w:rsidRPr="00642729" w:rsidRDefault="00016C1C" w:rsidP="00016C1C">
      <w:pPr>
        <w:pStyle w:val="Bodycopy"/>
        <w:jc w:val="both"/>
      </w:pPr>
      <w:r w:rsidRPr="0010048F">
        <w:t>Then save the form. Now th</w:t>
      </w:r>
      <w:r>
        <w:t>e</w:t>
      </w:r>
      <w:r w:rsidRPr="00642729">
        <w:t xml:space="preserve"> Quotation is created</w:t>
      </w:r>
      <w:r>
        <w:t>.</w:t>
      </w:r>
    </w:p>
    <w:p w14:paraId="3C1A095B" w14:textId="77777777" w:rsidR="00016C1C" w:rsidRPr="00642729" w:rsidRDefault="00016C1C" w:rsidP="00016C1C">
      <w:pPr>
        <w:pStyle w:val="Bodycopy"/>
        <w:jc w:val="both"/>
      </w:pPr>
      <w:r w:rsidRPr="0010048F">
        <w:t xml:space="preserve">After creating a Quotation it </w:t>
      </w:r>
      <w:r w:rsidRPr="00642729">
        <w:t>can</w:t>
      </w:r>
      <w:r w:rsidRPr="0010048F">
        <w:t xml:space="preserve"> be send </w:t>
      </w:r>
      <w:r w:rsidRPr="00642729">
        <w:t>to the customer via Ema</w:t>
      </w:r>
      <w:r w:rsidRPr="0010048F">
        <w:t xml:space="preserve">il. A pdf format of </w:t>
      </w:r>
      <w:r w:rsidRPr="00642729">
        <w:t>Quotation will attached in that email. This is not required.</w:t>
      </w:r>
    </w:p>
    <w:p w14:paraId="4DE5CCFD" w14:textId="77777777" w:rsidR="00016C1C" w:rsidRPr="00642729" w:rsidRDefault="00016C1C" w:rsidP="00016C1C">
      <w:pPr>
        <w:pStyle w:val="Bodycopy"/>
        <w:jc w:val="both"/>
      </w:pPr>
      <w:r w:rsidRPr="0010048F">
        <w:t>Then we</w:t>
      </w:r>
      <w:r w:rsidRPr="00642729">
        <w:t xml:space="preserve"> can confirm it as a sale order.</w:t>
      </w:r>
    </w:p>
    <w:p w14:paraId="03F5D317" w14:textId="77777777" w:rsidR="00016C1C" w:rsidRPr="00642729" w:rsidRDefault="00016C1C" w:rsidP="00016C1C">
      <w:pPr>
        <w:pStyle w:val="Bodycopy"/>
        <w:jc w:val="both"/>
      </w:pPr>
      <w:r w:rsidRPr="00642729">
        <w:t>Remember a</w:t>
      </w:r>
      <w:r w:rsidRPr="0010048F">
        <w:t>fter confirming a sale order one</w:t>
      </w:r>
      <w:r w:rsidRPr="00642729">
        <w:t xml:space="preserve"> can’t change the important values of the order </w:t>
      </w:r>
      <w:r w:rsidRPr="0010048F">
        <w:t>like (Customer, Product, Quantity, Etc.</w:t>
      </w:r>
      <w:r w:rsidRPr="00642729">
        <w:t>)</w:t>
      </w:r>
    </w:p>
    <w:p w14:paraId="08AFD048" w14:textId="77777777" w:rsidR="00016C1C" w:rsidRPr="00642729" w:rsidRDefault="00016C1C" w:rsidP="00016C1C">
      <w:pPr>
        <w:pStyle w:val="Bodycopy"/>
        <w:jc w:val="both"/>
      </w:pPr>
      <w:r w:rsidRPr="0010048F">
        <w:t>Now we will have</w:t>
      </w:r>
      <w:r w:rsidRPr="00642729">
        <w:t xml:space="preserve"> three options depends on your</w:t>
      </w:r>
      <w:r w:rsidRPr="0010048F">
        <w:t> </w:t>
      </w:r>
      <w:r w:rsidRPr="0010048F">
        <w:rPr>
          <w:i/>
          <w:iCs/>
        </w:rPr>
        <w:t>Create Invoice </w:t>
      </w:r>
      <w:r w:rsidRPr="00642729">
        <w:t>filed value.</w:t>
      </w:r>
    </w:p>
    <w:p w14:paraId="5BD6131A" w14:textId="77777777" w:rsidR="00016C1C" w:rsidRPr="00642729" w:rsidRDefault="00016C1C" w:rsidP="00016C1C">
      <w:pPr>
        <w:pStyle w:val="Bodycopy"/>
        <w:jc w:val="both"/>
      </w:pPr>
      <w:r w:rsidRPr="0010048F">
        <w:rPr>
          <w:b/>
          <w:bCs/>
        </w:rPr>
        <w:t>On Demand – </w:t>
      </w:r>
      <w:r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xml:space="preserve"> of the </w:t>
      </w:r>
      <w:r w:rsidRPr="00642729">
        <w:t>Sales Order</w:t>
      </w:r>
    </w:p>
    <w:p w14:paraId="3EA7A815" w14:textId="77777777" w:rsidR="00016C1C" w:rsidRPr="00642729" w:rsidRDefault="00016C1C" w:rsidP="00016C1C">
      <w:pPr>
        <w:pStyle w:val="Bodycopy"/>
        <w:jc w:val="both"/>
      </w:pPr>
      <w:r w:rsidRPr="0010048F">
        <w:rPr>
          <w:b/>
          <w:bCs/>
        </w:rPr>
        <w:t>On Delivery Order</w:t>
      </w:r>
      <w:r w:rsidRPr="0010048F">
        <w:t> – We</w:t>
      </w:r>
      <w:r w:rsidRPr="00642729">
        <w:t xml:space="preserve"> can view the</w:t>
      </w:r>
      <w:r w:rsidRPr="0010048F">
        <w:t> </w:t>
      </w:r>
      <w:r w:rsidRPr="0010048F">
        <w:rPr>
          <w:i/>
          <w:iCs/>
        </w:rPr>
        <w:t>Delivery Order </w:t>
      </w:r>
      <w:r w:rsidRPr="00642729">
        <w:t>and deliver your product if it is available. Only after com</w:t>
      </w:r>
      <w:r w:rsidRPr="0010048F">
        <w:t>pleting the Delivery process one</w:t>
      </w:r>
      <w:r w:rsidRPr="00642729">
        <w:t xml:space="preserve"> can create invoice.</w:t>
      </w:r>
    </w:p>
    <w:p w14:paraId="40E80D16" w14:textId="77777777" w:rsidR="00016C1C" w:rsidRPr="00642729" w:rsidRDefault="00016C1C" w:rsidP="00016C1C">
      <w:pPr>
        <w:pStyle w:val="Bodycopy"/>
        <w:jc w:val="both"/>
      </w:pPr>
      <w:r w:rsidRPr="0010048F">
        <w:rPr>
          <w:b/>
          <w:bCs/>
        </w:rPr>
        <w:t>Before Delivery – </w:t>
      </w:r>
      <w:r w:rsidRPr="0010048F">
        <w:t xml:space="preserve">In this option, first one will have to pay the invoice. After that we can deliver the </w:t>
      </w:r>
      <w:r w:rsidRPr="00642729">
        <w:t>product</w:t>
      </w:r>
    </w:p>
    <w:p w14:paraId="214AEE91" w14:textId="77777777" w:rsidR="00016C1C" w:rsidRDefault="00016C1C" w:rsidP="00016C1C">
      <w:pPr>
        <w:pStyle w:val="Bodycopy"/>
        <w:jc w:val="both"/>
        <w:rPr>
          <w:color w:val="000000" w:themeColor="text1"/>
        </w:rPr>
      </w:pPr>
      <w:r w:rsidRPr="00740F31">
        <w:rPr>
          <w:i/>
          <w:iCs/>
          <w:color w:val="000000" w:themeColor="text1"/>
        </w:rPr>
        <w:lastRenderedPageBreak/>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 After completing these steps your Sale Order workflow will be completed. We can cancel the Sales Order inside any step mentioned above.</w:t>
      </w:r>
    </w:p>
    <w:p w14:paraId="07D81802" w14:textId="77777777" w:rsidR="00221BD7" w:rsidRDefault="00221BD7" w:rsidP="00016C1C">
      <w:pPr>
        <w:pStyle w:val="Bodycopy"/>
        <w:jc w:val="both"/>
        <w:rPr>
          <w:color w:val="000000" w:themeColor="text1"/>
        </w:rPr>
      </w:pPr>
    </w:p>
    <w:p w14:paraId="6DC0DC5B" w14:textId="5C8B2859" w:rsidR="00221BD7" w:rsidRPr="00885475" w:rsidRDefault="00221BD7" w:rsidP="00221BD7">
      <w:pPr>
        <w:jc w:val="both"/>
        <w:rPr>
          <w:rFonts w:ascii="Times New Roman" w:hAnsi="Times New Roman" w:cs="Times New Roman"/>
          <w:sz w:val="24"/>
          <w:szCs w:val="24"/>
        </w:rPr>
      </w:pPr>
      <w:r w:rsidRPr="00885475">
        <w:rPr>
          <w:rFonts w:ascii="Times New Roman" w:hAnsi="Times New Roman" w:cs="Times New Roman"/>
          <w:sz w:val="24"/>
          <w:szCs w:val="24"/>
        </w:rPr>
        <w:t>Sales order needs two layer</w:t>
      </w:r>
      <w:r>
        <w:rPr>
          <w:rFonts w:ascii="Times New Roman" w:hAnsi="Times New Roman" w:cs="Times New Roman"/>
          <w:sz w:val="24"/>
          <w:szCs w:val="24"/>
        </w:rPr>
        <w:t>s</w:t>
      </w:r>
      <w:r w:rsidRPr="00885475">
        <w:rPr>
          <w:rFonts w:ascii="Times New Roman" w:hAnsi="Times New Roman" w:cs="Times New Roman"/>
          <w:sz w:val="24"/>
          <w:szCs w:val="24"/>
        </w:rPr>
        <w:t xml:space="preserve"> approval.</w:t>
      </w:r>
    </w:p>
    <w:p w14:paraId="1AD288BF" w14:textId="77777777" w:rsidR="00221BD7" w:rsidRDefault="00221BD7" w:rsidP="00221BD7">
      <w:pPr>
        <w:jc w:val="center"/>
      </w:pPr>
      <w:r w:rsidRPr="00A46CFE">
        <w:rPr>
          <w:noProof/>
        </w:rPr>
        <w:drawing>
          <wp:inline distT="0" distB="0" distL="0" distR="0" wp14:anchorId="4F16084B" wp14:editId="1B490D2D">
            <wp:extent cx="5943600" cy="630124"/>
            <wp:effectExtent l="0" t="0" r="0" b="0"/>
            <wp:docPr id="5" name="Picture 5" descr="C:\Users\nahar.kamrun\Desktop\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Sa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0124"/>
                    </a:xfrm>
                    <a:prstGeom prst="rect">
                      <a:avLst/>
                    </a:prstGeom>
                    <a:noFill/>
                    <a:ln>
                      <a:noFill/>
                    </a:ln>
                  </pic:spPr>
                </pic:pic>
              </a:graphicData>
            </a:graphic>
          </wp:inline>
        </w:drawing>
      </w:r>
    </w:p>
    <w:p w14:paraId="19D4BA44" w14:textId="77777777" w:rsidR="00221BD7" w:rsidRPr="00885475" w:rsidRDefault="00221BD7" w:rsidP="00221BD7">
      <w:pPr>
        <w:jc w:val="center"/>
        <w:rPr>
          <w:rFonts w:ascii="Times New Roman" w:hAnsi="Times New Roman" w:cs="Times New Roman"/>
          <w:sz w:val="24"/>
          <w:szCs w:val="24"/>
        </w:rPr>
      </w:pPr>
      <w:r w:rsidRPr="00885475">
        <w:rPr>
          <w:rFonts w:ascii="Times New Roman" w:hAnsi="Times New Roman" w:cs="Times New Roman"/>
          <w:b/>
          <w:sz w:val="24"/>
          <w:szCs w:val="24"/>
        </w:rPr>
        <w:t>Fig:</w:t>
      </w:r>
      <w:r w:rsidRPr="00885475">
        <w:rPr>
          <w:rFonts w:ascii="Times New Roman" w:hAnsi="Times New Roman" w:cs="Times New Roman"/>
          <w:sz w:val="24"/>
          <w:szCs w:val="24"/>
        </w:rPr>
        <w:t xml:space="preserve"> Sales Order Approval</w:t>
      </w:r>
    </w:p>
    <w:p w14:paraId="67F2EED2" w14:textId="6197D697" w:rsidR="00221BD7" w:rsidRPr="00221BD7" w:rsidRDefault="00221BD7" w:rsidP="00221BD7">
      <w:pPr>
        <w:jc w:val="both"/>
        <w:rPr>
          <w:rFonts w:ascii="Times New Roman" w:hAnsi="Times New Roman" w:cs="Times New Roman"/>
          <w:sz w:val="24"/>
          <w:szCs w:val="24"/>
        </w:rPr>
      </w:pPr>
      <w:r w:rsidRPr="00885475">
        <w:rPr>
          <w:rFonts w:ascii="Times New Roman" w:hAnsi="Times New Roman" w:cs="Times New Roman"/>
          <w:sz w:val="24"/>
          <w:szCs w:val="24"/>
        </w:rPr>
        <w:t>Sales executive will create the sales order. Senior executive will confirm the sales order. There will be no approval option unless they confirm the order.</w:t>
      </w:r>
      <w:r>
        <w:rPr>
          <w:rFonts w:ascii="Times New Roman" w:hAnsi="Times New Roman" w:cs="Times New Roman"/>
          <w:sz w:val="24"/>
          <w:szCs w:val="24"/>
        </w:rPr>
        <w:t xml:space="preserve"> After the confirmation of the order head of sales will approve this.</w:t>
      </w:r>
    </w:p>
    <w:p w14:paraId="52AF07E4" w14:textId="3E51A311" w:rsidR="00016C1C" w:rsidRPr="00F65569" w:rsidRDefault="00016C1C" w:rsidP="00016C1C">
      <w:pPr>
        <w:pStyle w:val="Heading3"/>
        <w:rPr>
          <w:rStyle w:val="Heading3Char"/>
          <w:b/>
        </w:rPr>
      </w:pPr>
      <w:bookmarkStart w:id="19" w:name="_Toc477257468"/>
      <w:r w:rsidRPr="00F65569">
        <w:rPr>
          <w:rStyle w:val="Heading3Char"/>
          <w:b/>
        </w:rPr>
        <w:t xml:space="preserve">3.3.1 </w:t>
      </w:r>
      <w:r w:rsidR="003E2482">
        <w:rPr>
          <w:rStyle w:val="Heading3Char"/>
          <w:b/>
        </w:rPr>
        <w:t>Sales Price</w:t>
      </w:r>
      <w:bookmarkEnd w:id="19"/>
    </w:p>
    <w:p w14:paraId="1FCEA027" w14:textId="77777777" w:rsidR="00016C1C" w:rsidRPr="00740F31" w:rsidRDefault="00016C1C" w:rsidP="00221BD7">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 pricelist in sales module gives the following feature:</w:t>
      </w:r>
    </w:p>
    <w:p w14:paraId="54E2C857" w14:textId="77777777" w:rsidR="00016C1C" w:rsidRPr="00740F3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Assign Price list while creating Customer from the module</w:t>
      </w:r>
    </w:p>
    <w:p w14:paraId="1B2C9916" w14:textId="77777777" w:rsidR="00016C1C" w:rsidRPr="00740F3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18F98E8D" w14:textId="77777777" w:rsidR="00016C1C" w:rsidRPr="00740F3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3103C37C" w14:textId="3A2103BD" w:rsidR="00096761" w:rsidRDefault="00016C1C" w:rsidP="00221BD7">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1F994C58" w14:textId="5CE9863C" w:rsidR="00096761" w:rsidRDefault="003E2482" w:rsidP="00221BD7">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selection of sales price for a products will have approval. No one will be able to sale below that fixed price.</w:t>
      </w:r>
    </w:p>
    <w:p w14:paraId="580B1F22" w14:textId="081D4EF1" w:rsidR="00604B3E" w:rsidRDefault="00604B3E" w:rsidP="00604B3E">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604B3E">
        <w:rPr>
          <w:rFonts w:ascii="Times New Roman" w:eastAsia="Times New Roman" w:hAnsi="Times New Roman" w:cs="Times New Roman"/>
          <w:noProof/>
          <w:color w:val="000000" w:themeColor="text1"/>
          <w:sz w:val="24"/>
          <w:szCs w:val="24"/>
        </w:rPr>
        <w:drawing>
          <wp:inline distT="0" distB="0" distL="0" distR="0" wp14:anchorId="078CFE48" wp14:editId="4B5B4971">
            <wp:extent cx="2533650" cy="704850"/>
            <wp:effectExtent l="0" t="0" r="0" b="0"/>
            <wp:docPr id="8" name="Picture 8" descr="C:\Users\nahar.kamrun\Desktop\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ap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676A33B0" w14:textId="465E1AD1" w:rsidR="00604B3E" w:rsidRDefault="00604B3E" w:rsidP="00604B3E">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221BD7">
        <w:rPr>
          <w:rFonts w:ascii="Times New Roman" w:eastAsia="Times New Roman" w:hAnsi="Times New Roman" w:cs="Times New Roman"/>
          <w:b/>
          <w:noProof/>
          <w:color w:val="000000" w:themeColor="text1"/>
          <w:sz w:val="24"/>
          <w:szCs w:val="24"/>
        </w:rPr>
        <w:t>Fig:</w:t>
      </w:r>
      <w:r>
        <w:rPr>
          <w:rFonts w:ascii="Times New Roman" w:eastAsia="Times New Roman" w:hAnsi="Times New Roman" w:cs="Times New Roman"/>
          <w:noProof/>
          <w:color w:val="000000" w:themeColor="text1"/>
          <w:sz w:val="24"/>
          <w:szCs w:val="24"/>
        </w:rPr>
        <w:t xml:space="preserve"> Approval Process</w:t>
      </w:r>
    </w:p>
    <w:p w14:paraId="3638B303" w14:textId="294386EB" w:rsidR="00FE2AF5" w:rsidRPr="00096761" w:rsidRDefault="00FE2AF5" w:rsidP="00096761">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will have effective date according to product category</w:t>
      </w:r>
      <w:r w:rsidR="00CD5280">
        <w:rPr>
          <w:rFonts w:ascii="Times New Roman" w:eastAsia="Times New Roman" w:hAnsi="Times New Roman" w:cs="Times New Roman"/>
          <w:color w:val="000000" w:themeColor="text1"/>
          <w:sz w:val="24"/>
          <w:szCs w:val="24"/>
        </w:rPr>
        <w:t xml:space="preserve"> (basic/auxiliary)</w:t>
      </w:r>
      <w:r>
        <w:rPr>
          <w:rFonts w:ascii="Times New Roman" w:eastAsia="Times New Roman" w:hAnsi="Times New Roman" w:cs="Times New Roman"/>
          <w:color w:val="000000" w:themeColor="text1"/>
          <w:sz w:val="24"/>
          <w:szCs w:val="24"/>
        </w:rPr>
        <w:t>.</w:t>
      </w:r>
      <w:r w:rsidR="00E874E1">
        <w:rPr>
          <w:rFonts w:ascii="Times New Roman" w:eastAsia="Times New Roman" w:hAnsi="Times New Roman" w:cs="Times New Roman"/>
          <w:color w:val="000000" w:themeColor="text1"/>
          <w:sz w:val="24"/>
          <w:szCs w:val="24"/>
        </w:rPr>
        <w:t xml:space="preserve"> </w:t>
      </w:r>
    </w:p>
    <w:p w14:paraId="4A3409BB" w14:textId="77777777" w:rsidR="00016C1C" w:rsidRPr="00D700F8" w:rsidRDefault="00016C1C" w:rsidP="00016C1C">
      <w:pPr>
        <w:pStyle w:val="Heading2"/>
        <w:rPr>
          <w:b/>
        </w:rPr>
      </w:pPr>
      <w:bookmarkStart w:id="20" w:name="_Toc477257469"/>
      <w:r w:rsidRPr="00D700F8">
        <w:rPr>
          <w:b/>
        </w:rPr>
        <w:t>3.4 Receive feedback from the Customer</w:t>
      </w:r>
      <w:bookmarkEnd w:id="20"/>
      <w:r w:rsidRPr="00D700F8">
        <w:rPr>
          <w:b/>
        </w:rPr>
        <w:t xml:space="preserve">  </w:t>
      </w:r>
    </w:p>
    <w:p w14:paraId="496621ED" w14:textId="77777777" w:rsidR="00016C1C" w:rsidRPr="00545841" w:rsidRDefault="00016C1C" w:rsidP="00016C1C">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6E305683" w14:textId="77777777" w:rsidR="00016C1C" w:rsidRPr="00545841" w:rsidRDefault="00016C1C" w:rsidP="00016C1C">
      <w:pPr>
        <w:pStyle w:val="NormalWeb"/>
        <w:shd w:val="clear" w:color="auto" w:fill="FFFFFF"/>
        <w:spacing w:after="158"/>
        <w:jc w:val="both"/>
        <w:rPr>
          <w:b/>
          <w:color w:val="000000" w:themeColor="text1"/>
          <w:u w:val="single"/>
        </w:rPr>
      </w:pPr>
    </w:p>
    <w:p w14:paraId="4F73E27D" w14:textId="77777777" w:rsidR="00016C1C" w:rsidRDefault="00016C1C" w:rsidP="00016C1C">
      <w:pPr>
        <w:pStyle w:val="NormalWeb"/>
        <w:shd w:val="clear" w:color="auto" w:fill="FFFFFF"/>
        <w:spacing w:after="158"/>
        <w:jc w:val="both"/>
        <w:rPr>
          <w:b/>
          <w:color w:val="000000" w:themeColor="text1"/>
          <w:u w:val="single"/>
        </w:rPr>
      </w:pPr>
    </w:p>
    <w:p w14:paraId="2BC4BBD7" w14:textId="77777777" w:rsidR="00016C1C" w:rsidRDefault="00016C1C" w:rsidP="00016C1C">
      <w:pPr>
        <w:pStyle w:val="NormalWeb"/>
        <w:shd w:val="clear" w:color="auto" w:fill="FFFFFF"/>
        <w:spacing w:after="158"/>
        <w:jc w:val="both"/>
        <w:rPr>
          <w:b/>
          <w:color w:val="000000" w:themeColor="text1"/>
          <w:u w:val="single"/>
        </w:rPr>
      </w:pPr>
    </w:p>
    <w:p w14:paraId="3566E632" w14:textId="77777777" w:rsidR="00016C1C" w:rsidRDefault="00016C1C" w:rsidP="00016C1C">
      <w:pPr>
        <w:pStyle w:val="NormalWeb"/>
        <w:shd w:val="clear" w:color="auto" w:fill="FFFFFF"/>
        <w:spacing w:after="158"/>
        <w:jc w:val="both"/>
        <w:rPr>
          <w:b/>
          <w:color w:val="000000" w:themeColor="text1"/>
          <w:u w:val="single"/>
        </w:rPr>
      </w:pPr>
    </w:p>
    <w:p w14:paraId="4799E3C1" w14:textId="77777777" w:rsidR="00016C1C" w:rsidRDefault="00016C1C" w:rsidP="00016C1C">
      <w:pPr>
        <w:pStyle w:val="NormalWeb"/>
        <w:shd w:val="clear" w:color="auto" w:fill="FFFFFF"/>
        <w:spacing w:after="158"/>
        <w:jc w:val="both"/>
        <w:rPr>
          <w:b/>
          <w:color w:val="000000" w:themeColor="text1"/>
          <w:u w:val="single"/>
        </w:rPr>
      </w:pPr>
    </w:p>
    <w:p w14:paraId="75C349E9" w14:textId="77777777" w:rsidR="00016C1C" w:rsidRDefault="00016C1C" w:rsidP="00016C1C">
      <w:pPr>
        <w:pStyle w:val="Heading2"/>
        <w:rPr>
          <w:b/>
        </w:rPr>
      </w:pPr>
      <w:bookmarkStart w:id="21" w:name="_Toc477257470"/>
      <w:r w:rsidRPr="00DE6D13">
        <w:rPr>
          <w:b/>
        </w:rPr>
        <w:t>3.5 Handles the returned product from Customer</w:t>
      </w:r>
      <w:bookmarkEnd w:id="21"/>
    </w:p>
    <w:p w14:paraId="5FF777F0" w14:textId="77777777" w:rsidR="00016C1C" w:rsidRPr="00545841" w:rsidRDefault="00016C1C" w:rsidP="00016C1C">
      <w:pPr>
        <w:jc w:val="both"/>
        <w:rPr>
          <w:rFonts w:ascii="Times New Roman" w:hAnsi="Times New Roman" w:cs="Times New Roman"/>
          <w:sz w:val="24"/>
          <w:szCs w:val="24"/>
        </w:rPr>
      </w:pPr>
      <w:r>
        <w:rPr>
          <w:b/>
        </w:rPr>
        <w:t xml:space="preserve"> </w:t>
      </w:r>
      <w:r w:rsidRPr="00545841">
        <w:rPr>
          <w:rFonts w:ascii="Times New Roman" w:hAnsi="Times New Roman" w:cs="Times New Roman"/>
          <w:sz w:val="24"/>
          <w:szCs w:val="24"/>
        </w:rPr>
        <w:t xml:space="preserve">The Customer may return the product with bad quality. The time limit for the return product depends on different situations, such as the returned product still exists in the market but may not exist at the company. </w:t>
      </w:r>
    </w:p>
    <w:p w14:paraId="33C11B9D" w14:textId="77777777" w:rsidR="00016C1C" w:rsidRPr="006800ED" w:rsidRDefault="00016C1C" w:rsidP="00016C1C">
      <w:pPr>
        <w:rPr>
          <w:b/>
        </w:rPr>
      </w:pPr>
      <w:r w:rsidRPr="006800ED">
        <w:rPr>
          <w:b/>
        </w:rPr>
        <w:t>TBD</w:t>
      </w:r>
      <w:r>
        <w:rPr>
          <w:b/>
        </w:rPr>
        <w:t xml:space="preserve"> </w:t>
      </w:r>
      <w:r w:rsidRPr="006800ED">
        <w:rPr>
          <w:b/>
        </w:rPr>
        <w:t>(will it come from inventory)</w:t>
      </w:r>
    </w:p>
    <w:p w14:paraId="124D1F51" w14:textId="77777777" w:rsidR="00016C1C" w:rsidRDefault="00016C1C" w:rsidP="00016C1C">
      <w:pPr>
        <w:pStyle w:val="Heading2"/>
        <w:rPr>
          <w:b/>
        </w:rPr>
      </w:pPr>
      <w:bookmarkStart w:id="22" w:name="_Toc477257471"/>
      <w:r>
        <w:rPr>
          <w:b/>
        </w:rPr>
        <w:t xml:space="preserve">3.6 </w:t>
      </w:r>
      <w:r w:rsidRPr="00DE6D13">
        <w:rPr>
          <w:b/>
        </w:rPr>
        <w:t>Gives stock status report to Accounting Department</w:t>
      </w:r>
      <w:bookmarkEnd w:id="22"/>
      <w:r w:rsidRPr="00DE6D13">
        <w:rPr>
          <w:b/>
        </w:rPr>
        <w:t xml:space="preserve">  </w:t>
      </w:r>
    </w:p>
    <w:p w14:paraId="33B732A1" w14:textId="77777777" w:rsidR="00016C1C" w:rsidRPr="00545841" w:rsidRDefault="00016C1C" w:rsidP="00016C1C">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161E19EA" w14:textId="77777777" w:rsidR="00016C1C" w:rsidRPr="00DE6D13" w:rsidRDefault="00016C1C" w:rsidP="00016C1C">
      <w:pPr>
        <w:pStyle w:val="Heading2"/>
        <w:rPr>
          <w:b/>
        </w:rPr>
      </w:pPr>
      <w:bookmarkStart w:id="23" w:name="_Toc477257472"/>
      <w:r>
        <w:rPr>
          <w:b/>
        </w:rPr>
        <w:t xml:space="preserve">3.7 </w:t>
      </w:r>
      <w:r w:rsidRPr="00DE6D13">
        <w:rPr>
          <w:b/>
        </w:rPr>
        <w:t>Gives quotation list to Customer and Accounting Department</w:t>
      </w:r>
      <w:bookmarkEnd w:id="23"/>
      <w:r w:rsidRPr="00DE6D13">
        <w:rPr>
          <w:b/>
        </w:rPr>
        <w:t xml:space="preserve">  </w:t>
      </w:r>
    </w:p>
    <w:p w14:paraId="1BD4EE2B" w14:textId="77777777" w:rsidR="00016C1C" w:rsidRPr="00094A28" w:rsidRDefault="00016C1C" w:rsidP="00016C1C">
      <w:pPr>
        <w:jc w:val="both"/>
        <w:rPr>
          <w:rFonts w:ascii="Times New Roman" w:hAnsi="Times New Roman" w:cs="Times New Roman"/>
          <w:sz w:val="24"/>
          <w:szCs w:val="24"/>
        </w:rPr>
      </w:pPr>
      <w:r w:rsidRPr="00094A28">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This quotation list usually is printed out in retail price for the Customer but also in wholesale price for the Salesmen. In case the Customer asks for the wholesale price, the Salesmen can follow the quotation list to quote to the Customer.  </w:t>
      </w:r>
    </w:p>
    <w:p w14:paraId="52C19806" w14:textId="77777777" w:rsidR="00016C1C" w:rsidRPr="00094A28" w:rsidRDefault="00016C1C" w:rsidP="00016C1C">
      <w:pPr>
        <w:jc w:val="both"/>
        <w:rPr>
          <w:rFonts w:ascii="Times New Roman" w:hAnsi="Times New Roman" w:cs="Times New Roman"/>
          <w:sz w:val="24"/>
          <w:szCs w:val="24"/>
        </w:rPr>
      </w:pP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67F2050E" w14:textId="77777777" w:rsidR="00016C1C" w:rsidRDefault="00016C1C" w:rsidP="00016C1C">
      <w:pPr>
        <w:pStyle w:val="Heading2"/>
        <w:rPr>
          <w:b/>
        </w:rPr>
      </w:pPr>
      <w:bookmarkStart w:id="24" w:name="_Toc477257473"/>
      <w:r>
        <w:rPr>
          <w:b/>
        </w:rPr>
        <w:t xml:space="preserve">3.8 </w:t>
      </w:r>
      <w:r w:rsidRPr="006E1704">
        <w:rPr>
          <w:b/>
        </w:rPr>
        <w:t>Gives customer list to Accounting Department</w:t>
      </w:r>
      <w:bookmarkEnd w:id="24"/>
    </w:p>
    <w:p w14:paraId="4AB8D2FC" w14:textId="77777777" w:rsidR="00016C1C" w:rsidRPr="00094A28" w:rsidRDefault="00016C1C" w:rsidP="00016C1C">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2F82F2C7" w14:textId="77777777" w:rsidR="00016C1C" w:rsidRDefault="00016C1C" w:rsidP="00016C1C">
      <w:pPr>
        <w:pStyle w:val="Heading2"/>
        <w:rPr>
          <w:b/>
        </w:rPr>
      </w:pPr>
      <w:bookmarkStart w:id="25" w:name="_Toc477257474"/>
      <w:r>
        <w:rPr>
          <w:b/>
        </w:rPr>
        <w:t xml:space="preserve">3.9 </w:t>
      </w:r>
      <w:r w:rsidRPr="00262DF9">
        <w:rPr>
          <w:b/>
        </w:rPr>
        <w:t>Gives sales reports to Customer and Accounting Department</w:t>
      </w:r>
      <w:bookmarkEnd w:id="25"/>
      <w:r w:rsidRPr="00262DF9">
        <w:rPr>
          <w:b/>
        </w:rPr>
        <w:t xml:space="preserve">  </w:t>
      </w:r>
    </w:p>
    <w:p w14:paraId="4DA87EFB" w14:textId="77777777" w:rsidR="00016C1C" w:rsidRPr="00CB02EE" w:rsidRDefault="00016C1C" w:rsidP="00016C1C">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541C2FFC" w14:textId="77777777" w:rsidR="00016C1C" w:rsidRPr="00CB02EE" w:rsidRDefault="00016C1C" w:rsidP="00016C1C">
      <w:pPr>
        <w:jc w:val="both"/>
        <w:rPr>
          <w:rFonts w:ascii="Times New Roman" w:hAnsi="Times New Roman" w:cs="Times New Roman"/>
          <w:sz w:val="24"/>
          <w:szCs w:val="24"/>
        </w:rPr>
      </w:pPr>
      <w:r w:rsidRPr="00CB02EE">
        <w:rPr>
          <w:rFonts w:ascii="Times New Roman" w:hAnsi="Times New Roman" w:cs="Times New Roman"/>
          <w:sz w:val="24"/>
          <w:szCs w:val="24"/>
        </w:rPr>
        <w:t xml:space="preserve">There are three kinds of sales as following:  </w:t>
      </w:r>
    </w:p>
    <w:p w14:paraId="5869B75A" w14:textId="77777777" w:rsidR="00016C1C" w:rsidRPr="00CB02EE" w:rsidRDefault="00016C1C" w:rsidP="00016C1C">
      <w:pPr>
        <w:jc w:val="both"/>
        <w:rPr>
          <w:rFonts w:ascii="Times New Roman" w:hAnsi="Times New Roman" w:cs="Times New Roman"/>
          <w:sz w:val="24"/>
          <w:szCs w:val="24"/>
        </w:rPr>
      </w:pPr>
      <w:r w:rsidRPr="00CB02EE">
        <w:rPr>
          <w:rFonts w:ascii="Times New Roman" w:hAnsi="Times New Roman" w:cs="Times New Roman"/>
          <w:b/>
          <w:sz w:val="24"/>
          <w:szCs w:val="24"/>
        </w:rPr>
        <w:t>Retail:</w:t>
      </w:r>
      <w:r w:rsidRPr="00CB02EE">
        <w:rPr>
          <w:rFonts w:ascii="Times New Roman" w:hAnsi="Times New Roman" w:cs="Times New Roman"/>
          <w:sz w:val="24"/>
          <w:szCs w:val="24"/>
        </w:rPr>
        <w:t xml:space="preserve"> When a Customer buys a small quantity of a certain product.  </w:t>
      </w:r>
    </w:p>
    <w:p w14:paraId="6AABEB9B" w14:textId="77777777" w:rsidR="00016C1C" w:rsidRPr="00CB02EE" w:rsidRDefault="00016C1C" w:rsidP="00016C1C">
      <w:pPr>
        <w:jc w:val="both"/>
        <w:rPr>
          <w:rFonts w:ascii="Times New Roman" w:hAnsi="Times New Roman" w:cs="Times New Roman"/>
          <w:sz w:val="24"/>
          <w:szCs w:val="24"/>
        </w:rPr>
      </w:pPr>
      <w:r w:rsidRPr="00CB02EE">
        <w:rPr>
          <w:rFonts w:ascii="Times New Roman" w:hAnsi="Times New Roman" w:cs="Times New Roman"/>
          <w:b/>
          <w:sz w:val="24"/>
          <w:szCs w:val="24"/>
        </w:rPr>
        <w:t>Wholesale:</w:t>
      </w:r>
      <w:r w:rsidRPr="00CB02EE">
        <w:rPr>
          <w:rFonts w:ascii="Times New Roman" w:hAnsi="Times New Roman" w:cs="Times New Roman"/>
          <w:sz w:val="24"/>
          <w:szCs w:val="24"/>
        </w:rPr>
        <w:t xml:space="preserve"> When Customer buys a big quantity of a certain product. This wholesale quantity is usually defined by the company, or sometimes the Customer also gives suggestion. On the other hand, the product delivery time is in a very short period usually less than one week.  </w:t>
      </w:r>
    </w:p>
    <w:p w14:paraId="607A996F" w14:textId="77777777" w:rsidR="00016C1C" w:rsidRDefault="00016C1C" w:rsidP="00016C1C">
      <w:pPr>
        <w:jc w:val="both"/>
        <w:rPr>
          <w:rFonts w:ascii="Times New Roman" w:hAnsi="Times New Roman" w:cs="Times New Roman"/>
          <w:sz w:val="24"/>
          <w:szCs w:val="24"/>
        </w:rPr>
      </w:pPr>
      <w:r w:rsidRPr="00CB02EE">
        <w:rPr>
          <w:rFonts w:ascii="Times New Roman" w:hAnsi="Times New Roman" w:cs="Times New Roman"/>
          <w:b/>
          <w:sz w:val="24"/>
          <w:szCs w:val="24"/>
        </w:rPr>
        <w:t>Contract sale:</w:t>
      </w:r>
      <w:r w:rsidRPr="00CB02EE">
        <w:rPr>
          <w:rFonts w:ascii="Times New Roman" w:hAnsi="Times New Roman" w:cs="Times New Roman"/>
          <w:sz w:val="24"/>
          <w:szCs w:val="24"/>
        </w:rPr>
        <w:t xml:space="preserve"> When a Customer buys a big quantity of a certain product in monopolization. The terms of delivery and payment for the product are signed in the contract. The contract price is the lowest price compared with retail and wholesale price. The delivery time is in long period usually more than one week.  </w:t>
      </w:r>
    </w:p>
    <w:p w14:paraId="5A5D2864" w14:textId="77777777" w:rsidR="00016C1C" w:rsidRPr="00CB02EE" w:rsidRDefault="00016C1C" w:rsidP="00016C1C">
      <w:pPr>
        <w:jc w:val="both"/>
        <w:rPr>
          <w:rFonts w:ascii="Times New Roman" w:hAnsi="Times New Roman" w:cs="Times New Roman"/>
          <w:sz w:val="24"/>
          <w:szCs w:val="24"/>
        </w:rPr>
      </w:pPr>
    </w:p>
    <w:p w14:paraId="42E361D7" w14:textId="77777777" w:rsidR="00016C1C" w:rsidRPr="00FB0968" w:rsidRDefault="00016C1C" w:rsidP="00016C1C">
      <w:pPr>
        <w:pStyle w:val="Heading2"/>
        <w:rPr>
          <w:b/>
        </w:rPr>
      </w:pPr>
      <w:bookmarkStart w:id="26" w:name="_Toc477257475"/>
      <w:r>
        <w:rPr>
          <w:b/>
        </w:rPr>
        <w:lastRenderedPageBreak/>
        <w:t xml:space="preserve">3.10 </w:t>
      </w:r>
      <w:r w:rsidRPr="00FB0968">
        <w:rPr>
          <w:b/>
        </w:rPr>
        <w:t>Gives contract to Customer and Accounting Department</w:t>
      </w:r>
      <w:bookmarkEnd w:id="26"/>
      <w:r w:rsidRPr="00FB0968">
        <w:rPr>
          <w:b/>
        </w:rPr>
        <w:t xml:space="preserve">  </w:t>
      </w:r>
    </w:p>
    <w:p w14:paraId="282D42F5" w14:textId="77777777" w:rsidR="00016C1C" w:rsidRPr="00B248F3" w:rsidRDefault="00016C1C" w:rsidP="00016C1C">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6B6E8047" w14:textId="77777777" w:rsidR="00016C1C" w:rsidRPr="00FB0968" w:rsidRDefault="00016C1C" w:rsidP="00016C1C">
      <w:pPr>
        <w:pStyle w:val="Heading2"/>
        <w:rPr>
          <w:b/>
        </w:rPr>
      </w:pPr>
      <w:bookmarkStart w:id="27" w:name="_Toc477257476"/>
      <w:r>
        <w:rPr>
          <w:b/>
        </w:rPr>
        <w:t xml:space="preserve">3.11 </w:t>
      </w:r>
      <w:r w:rsidRPr="00FB0968">
        <w:rPr>
          <w:b/>
        </w:rPr>
        <w:t>Gives returned product report the Customer and Accounting Department</w:t>
      </w:r>
      <w:bookmarkEnd w:id="27"/>
      <w:r w:rsidRPr="00FB0968">
        <w:rPr>
          <w:b/>
        </w:rPr>
        <w:t xml:space="preserve">  </w:t>
      </w:r>
    </w:p>
    <w:p w14:paraId="093C0461" w14:textId="77777777" w:rsidR="00016C1C" w:rsidRPr="00B248F3" w:rsidRDefault="00016C1C" w:rsidP="00016C1C">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Pr="00FB0968">
        <w:rPr>
          <w:b/>
        </w:rPr>
        <w:t xml:space="preserve">  </w:t>
      </w:r>
    </w:p>
    <w:p w14:paraId="5E80B5F5" w14:textId="77777777" w:rsidR="00016C1C" w:rsidRPr="00FB0968" w:rsidRDefault="00016C1C" w:rsidP="00016C1C">
      <w:pPr>
        <w:pStyle w:val="Heading2"/>
        <w:rPr>
          <w:b/>
        </w:rPr>
      </w:pPr>
      <w:bookmarkStart w:id="28" w:name="_Toc477257477"/>
      <w:r>
        <w:rPr>
          <w:b/>
        </w:rPr>
        <w:t xml:space="preserve">3.12 </w:t>
      </w:r>
      <w:r w:rsidRPr="00FB0968">
        <w:rPr>
          <w:b/>
        </w:rPr>
        <w:t>Gets a delivery receipt from Warehouse Keeper</w:t>
      </w:r>
      <w:bookmarkEnd w:id="28"/>
      <w:r w:rsidRPr="00FB0968">
        <w:rPr>
          <w:b/>
        </w:rPr>
        <w:t xml:space="preserve">  </w:t>
      </w:r>
    </w:p>
    <w:p w14:paraId="0AD1651A" w14:textId="77777777" w:rsidR="00016C1C" w:rsidRPr="00B248F3" w:rsidRDefault="00016C1C" w:rsidP="00016C1C">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1E205BE8" w14:textId="77777777" w:rsidR="00016C1C" w:rsidRPr="00B248F3" w:rsidRDefault="00016C1C" w:rsidP="00016C1C">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5A72955E" w14:textId="62424D0B" w:rsidR="00016C1C" w:rsidRDefault="00016C1C" w:rsidP="00016C1C">
      <w:pPr>
        <w:pStyle w:val="Heading2"/>
        <w:rPr>
          <w:b/>
        </w:rPr>
      </w:pPr>
      <w:bookmarkStart w:id="29" w:name="_Toc477257478"/>
      <w:r>
        <w:rPr>
          <w:b/>
        </w:rPr>
        <w:t>3.13 Sales Target</w:t>
      </w:r>
      <w:r w:rsidR="00CD5280">
        <w:rPr>
          <w:b/>
        </w:rPr>
        <w:t xml:space="preserve"> and Achievement</w:t>
      </w:r>
      <w:bookmarkEnd w:id="29"/>
      <w:r w:rsidR="00CD5280">
        <w:rPr>
          <w:b/>
        </w:rPr>
        <w:t xml:space="preserve"> </w:t>
      </w:r>
    </w:p>
    <w:p w14:paraId="78D918ED" w14:textId="4728BA22" w:rsidR="00016C1C" w:rsidRDefault="00016C1C" w:rsidP="00016C1C">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r w:rsidR="00EA6DA6">
        <w:rPr>
          <w:shd w:val="clear" w:color="auto" w:fill="FFFFFF" w:themeFill="background1"/>
        </w:rPr>
        <w:t xml:space="preserve"> There will have volume wise target on the whole sales team. The sales target will be product wise (basic/ auxiliary).</w:t>
      </w:r>
      <w:r w:rsidR="005B7602">
        <w:rPr>
          <w:shd w:val="clear" w:color="auto" w:fill="FFFFFF" w:themeFill="background1"/>
        </w:rPr>
        <w:t xml:space="preserve"> Every sales executive will have time based target. The target can be yearly/monthly depending on the decision.</w:t>
      </w:r>
    </w:p>
    <w:p w14:paraId="3B9E3DE0" w14:textId="4B8D9E48" w:rsidR="00016C1C" w:rsidRPr="00D861F3" w:rsidRDefault="00016C1C" w:rsidP="00016C1C">
      <w:pPr>
        <w:pStyle w:val="Bodycopy"/>
        <w:jc w:val="both"/>
      </w:pPr>
      <w:r>
        <w:rPr>
          <w:shd w:val="clear" w:color="auto" w:fill="FFFFFF" w:themeFill="background1"/>
        </w:rPr>
        <w:t>If the sales targets are achieved, then it is considered as achievement. This achievement can be measured yearly/ half-yearly/ quarterly.</w:t>
      </w:r>
      <w:r w:rsidR="00E10BA8">
        <w:rPr>
          <w:shd w:val="clear" w:color="auto" w:fill="FFFFFF" w:themeFill="background1"/>
        </w:rPr>
        <w:t xml:space="preserve">  There will be a</w:t>
      </w:r>
      <w:r w:rsidR="00E10BA8" w:rsidRPr="00E10BA8">
        <w:rPr>
          <w:shd w:val="clear" w:color="auto" w:fill="FFFFFF" w:themeFill="background1"/>
        </w:rPr>
        <w:t xml:space="preserve"> report on target vs. achievement.</w:t>
      </w:r>
      <w:r w:rsidR="00E10BA8">
        <w:rPr>
          <w:shd w:val="clear" w:color="auto" w:fill="FFFFFF" w:themeFill="background1"/>
        </w:rPr>
        <w:t xml:space="preserve"> This can be individual or group wise.</w:t>
      </w:r>
    </w:p>
    <w:p w14:paraId="40B884EE" w14:textId="77777777" w:rsidR="00016C1C" w:rsidRDefault="00016C1C" w:rsidP="00016C1C">
      <w:pPr>
        <w:pStyle w:val="Heading2"/>
        <w:rPr>
          <w:b/>
        </w:rPr>
      </w:pPr>
      <w:bookmarkStart w:id="30" w:name="_Toc477257479"/>
      <w:r>
        <w:rPr>
          <w:b/>
        </w:rPr>
        <w:t>3.14 Sales Discount</w:t>
      </w:r>
      <w:bookmarkEnd w:id="30"/>
    </w:p>
    <w:p w14:paraId="01D06E0A" w14:textId="77777777" w:rsidR="00016C1C" w:rsidRDefault="00016C1C" w:rsidP="00016C1C">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r w:rsidRPr="00910C5B">
        <w:rPr>
          <w:rFonts w:ascii="Times New Roman" w:hAnsi="Times New Roman" w:cs="Times New Roman"/>
          <w:color w:val="auto"/>
          <w:sz w:val="24"/>
          <w:szCs w:val="24"/>
          <w:shd w:val="clear" w:color="auto" w:fill="FFFFFF"/>
        </w:rPr>
        <w:t xml:space="preserve">A sales discount is a reduction in the price of a product or service that is offered by the seller, in exchange for early payment by the buyer. This discount may be fixed or percentage. Debit note </w:t>
      </w:r>
      <w:r w:rsidRPr="00910C5B">
        <w:rPr>
          <w:rFonts w:ascii="Times New Roman" w:hAnsi="Times New Roman" w:cs="Times New Roman"/>
          <w:b/>
          <w:color w:val="auto"/>
          <w:sz w:val="24"/>
          <w:szCs w:val="24"/>
          <w:shd w:val="clear" w:color="auto" w:fill="FFFFFF"/>
        </w:rPr>
        <w:t>(TBD)</w:t>
      </w:r>
    </w:p>
    <w:p w14:paraId="341A255D" w14:textId="77777777" w:rsidR="00016C1C" w:rsidRPr="00860B00" w:rsidRDefault="00016C1C" w:rsidP="00016C1C">
      <w:pPr>
        <w:pStyle w:val="Heading2"/>
        <w:rPr>
          <w:b/>
        </w:rPr>
      </w:pPr>
      <w:bookmarkStart w:id="31" w:name="_Toc477257480"/>
      <w:r>
        <w:rPr>
          <w:b/>
        </w:rPr>
        <w:t>3.15</w:t>
      </w:r>
      <w:r w:rsidRPr="00860B00">
        <w:rPr>
          <w:b/>
        </w:rPr>
        <w:t xml:space="preserve"> Reports</w:t>
      </w:r>
      <w:bookmarkEnd w:id="31"/>
    </w:p>
    <w:p w14:paraId="6A182F4F"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3CDBE854"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retail price.</w:t>
      </w:r>
    </w:p>
    <w:p w14:paraId="5B6CB74E"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wholesale price and wholesale quantity.</w:t>
      </w:r>
    </w:p>
    <w:p w14:paraId="74C10E8A"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2D57B0DB" w14:textId="77777777" w:rsidR="00016C1C" w:rsidRPr="002E6E7E"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18288A9E" w14:textId="77777777" w:rsidR="00016C1C" w:rsidRDefault="00016C1C" w:rsidP="00016C1C">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007991D5" w14:textId="5C98CA20" w:rsidR="005B7602" w:rsidRDefault="005B7602" w:rsidP="00016C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report on target </w:t>
      </w:r>
      <w:r w:rsidR="00E10BA8">
        <w:rPr>
          <w:rFonts w:ascii="Times New Roman" w:hAnsi="Times New Roman" w:cs="Times New Roman"/>
          <w:sz w:val="24"/>
          <w:szCs w:val="24"/>
        </w:rPr>
        <w:t>vs. achievement.</w:t>
      </w:r>
    </w:p>
    <w:p w14:paraId="592DAD57" w14:textId="6521CC44" w:rsidR="00C33A00" w:rsidRDefault="001F6919" w:rsidP="00C33A00">
      <w:pPr>
        <w:pStyle w:val="Heading2"/>
        <w:rPr>
          <w:b/>
        </w:rPr>
      </w:pPr>
      <w:bookmarkStart w:id="32" w:name="_Toc477257481"/>
      <w:r>
        <w:rPr>
          <w:b/>
        </w:rPr>
        <w:t>3.16</w:t>
      </w:r>
      <w:r w:rsidR="00C33A00" w:rsidRPr="00C33A00">
        <w:rPr>
          <w:b/>
        </w:rPr>
        <w:t xml:space="preserve"> Local Sales</w:t>
      </w:r>
      <w:bookmarkEnd w:id="32"/>
    </w:p>
    <w:p w14:paraId="4AB8E3E8" w14:textId="19C905A8" w:rsidR="00C33A00" w:rsidRPr="00F169F7" w:rsidRDefault="00C33A00" w:rsidP="00221BD7">
      <w:pPr>
        <w:jc w:val="both"/>
        <w:rPr>
          <w:rFonts w:ascii="Times New Roman" w:hAnsi="Times New Roman" w:cs="Times New Roman"/>
          <w:sz w:val="24"/>
          <w:szCs w:val="24"/>
        </w:rPr>
      </w:pPr>
      <w:r w:rsidRPr="00F169F7">
        <w:rPr>
          <w:rFonts w:ascii="Times New Roman" w:hAnsi="Times New Roman" w:cs="Times New Roman"/>
          <w:sz w:val="24"/>
          <w:szCs w:val="24"/>
        </w:rPr>
        <w:t>Every customer will have a credit limit. The credit limit can be increased or decreased</w:t>
      </w:r>
      <w:r w:rsidR="00F169F7" w:rsidRPr="00F169F7">
        <w:rPr>
          <w:rFonts w:ascii="Times New Roman" w:hAnsi="Times New Roman" w:cs="Times New Roman"/>
          <w:sz w:val="24"/>
          <w:szCs w:val="24"/>
        </w:rPr>
        <w:t>. Both process has policy for increase/ decrease and have approval process as well.</w:t>
      </w:r>
    </w:p>
    <w:p w14:paraId="19104D27" w14:textId="77777777" w:rsidR="00221BD7" w:rsidRDefault="00221BD7" w:rsidP="00C33A00">
      <w:pPr>
        <w:rPr>
          <w:b/>
        </w:rPr>
      </w:pPr>
    </w:p>
    <w:p w14:paraId="216C9308" w14:textId="77777777" w:rsidR="00221BD7" w:rsidRDefault="00221BD7" w:rsidP="00C33A00">
      <w:pPr>
        <w:rPr>
          <w:b/>
        </w:rPr>
      </w:pPr>
    </w:p>
    <w:p w14:paraId="42B0F58D" w14:textId="3BF0B994" w:rsidR="00F169F7" w:rsidRDefault="00F169F7" w:rsidP="00C33A00">
      <w:pPr>
        <w:rPr>
          <w:b/>
        </w:rPr>
      </w:pPr>
      <w:r w:rsidRPr="00F169F7">
        <w:rPr>
          <w:b/>
        </w:rPr>
        <w:lastRenderedPageBreak/>
        <w:t>Credit Limit Increase</w:t>
      </w:r>
      <w:r>
        <w:rPr>
          <w:b/>
        </w:rPr>
        <w:t xml:space="preserve"> Approval:</w:t>
      </w:r>
    </w:p>
    <w:p w14:paraId="6DCEAE76" w14:textId="79F4155B" w:rsidR="00F169F7" w:rsidRPr="00F169F7" w:rsidRDefault="00F169F7" w:rsidP="00F169F7">
      <w:pPr>
        <w:jc w:val="center"/>
        <w:rPr>
          <w:rFonts w:ascii="Times New Roman" w:hAnsi="Times New Roman" w:cs="Times New Roman"/>
          <w:b/>
          <w:sz w:val="24"/>
          <w:szCs w:val="24"/>
        </w:rPr>
      </w:pPr>
      <w:r w:rsidRPr="00F169F7">
        <w:rPr>
          <w:rFonts w:ascii="Times New Roman" w:hAnsi="Times New Roman" w:cs="Times New Roman"/>
          <w:b/>
          <w:noProof/>
          <w:sz w:val="24"/>
          <w:szCs w:val="24"/>
        </w:rPr>
        <w:drawing>
          <wp:inline distT="0" distB="0" distL="0" distR="0" wp14:anchorId="59CF7C49" wp14:editId="5574B943">
            <wp:extent cx="4133850" cy="704850"/>
            <wp:effectExtent l="0" t="0" r="0" b="0"/>
            <wp:docPr id="1" name="Picture 1" descr="C:\Users\nahar.kamrun\Desktop\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Increas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850" cy="704850"/>
                    </a:xfrm>
                    <a:prstGeom prst="rect">
                      <a:avLst/>
                    </a:prstGeom>
                    <a:noFill/>
                    <a:ln>
                      <a:noFill/>
                    </a:ln>
                  </pic:spPr>
                </pic:pic>
              </a:graphicData>
            </a:graphic>
          </wp:inline>
        </w:drawing>
      </w:r>
    </w:p>
    <w:p w14:paraId="29A53188" w14:textId="19E2808C" w:rsidR="00F169F7" w:rsidRPr="00F169F7" w:rsidRDefault="00F169F7" w:rsidP="00F169F7">
      <w:pPr>
        <w:jc w:val="center"/>
        <w:rPr>
          <w:rFonts w:ascii="Times New Roman" w:hAnsi="Times New Roman" w:cs="Times New Roman"/>
          <w:b/>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Credit Limit Increase Approval</w:t>
      </w:r>
    </w:p>
    <w:p w14:paraId="47492B4A" w14:textId="03867782" w:rsidR="00F169F7" w:rsidRDefault="00F169F7" w:rsidP="00F169F7">
      <w:pPr>
        <w:jc w:val="center"/>
        <w:rPr>
          <w:b/>
        </w:rPr>
      </w:pPr>
    </w:p>
    <w:p w14:paraId="2C2CA1D5" w14:textId="70A59C50" w:rsidR="00F169F7" w:rsidRPr="00221BD7" w:rsidRDefault="00F169F7" w:rsidP="00221BD7">
      <w:pPr>
        <w:jc w:val="both"/>
        <w:rPr>
          <w:rFonts w:ascii="Times New Roman" w:hAnsi="Times New Roman" w:cs="Times New Roman"/>
          <w:sz w:val="24"/>
          <w:szCs w:val="24"/>
        </w:rPr>
      </w:pPr>
      <w:r w:rsidRPr="00221BD7">
        <w:rPr>
          <w:rFonts w:ascii="Times New Roman" w:hAnsi="Times New Roman" w:cs="Times New Roman"/>
          <w:sz w:val="24"/>
          <w:szCs w:val="24"/>
        </w:rPr>
        <w:t xml:space="preserve">For the credit limit increase it need 2 layers of approval. Sales executive will make the request for increase. First level approval will be done by head of sales. Second level approval will be done by MD/CEO. </w:t>
      </w:r>
      <w:r w:rsidR="003E40C5">
        <w:rPr>
          <w:rFonts w:ascii="Times New Roman" w:hAnsi="Times New Roman" w:cs="Times New Roman"/>
          <w:sz w:val="24"/>
          <w:szCs w:val="24"/>
        </w:rPr>
        <w:t>After the process credit limit will be increased.</w:t>
      </w:r>
    </w:p>
    <w:p w14:paraId="67C78F3B" w14:textId="6A8872A8" w:rsidR="00F169F7" w:rsidRDefault="00F169F7" w:rsidP="00221BD7">
      <w:pPr>
        <w:jc w:val="both"/>
        <w:rPr>
          <w:rFonts w:ascii="Times New Roman" w:hAnsi="Times New Roman" w:cs="Times New Roman"/>
          <w:sz w:val="24"/>
          <w:szCs w:val="24"/>
        </w:rPr>
      </w:pPr>
      <w:r w:rsidRPr="00221BD7">
        <w:rPr>
          <w:rFonts w:ascii="Times New Roman" w:hAnsi="Times New Roman" w:cs="Times New Roman"/>
          <w:b/>
          <w:sz w:val="24"/>
          <w:szCs w:val="24"/>
        </w:rPr>
        <w:t xml:space="preserve">Credit Limit Decrease Approval: </w:t>
      </w:r>
      <w:r w:rsidRPr="00221BD7">
        <w:rPr>
          <w:rFonts w:ascii="Times New Roman" w:hAnsi="Times New Roman" w:cs="Times New Roman"/>
          <w:sz w:val="24"/>
          <w:szCs w:val="24"/>
        </w:rPr>
        <w:t>For the credit limit decrease it needs only one level approval.</w:t>
      </w:r>
    </w:p>
    <w:p w14:paraId="0F31BAB7" w14:textId="77777777" w:rsidR="00221BD7" w:rsidRPr="00221BD7" w:rsidRDefault="00221BD7" w:rsidP="00221BD7">
      <w:pPr>
        <w:jc w:val="both"/>
        <w:rPr>
          <w:rFonts w:ascii="Times New Roman" w:hAnsi="Times New Roman" w:cs="Times New Roman"/>
          <w:sz w:val="24"/>
          <w:szCs w:val="24"/>
        </w:rPr>
      </w:pPr>
    </w:p>
    <w:p w14:paraId="03BC5152" w14:textId="248EDE19" w:rsidR="00F169F7" w:rsidRDefault="003E40C5" w:rsidP="00F169F7">
      <w:pPr>
        <w:jc w:val="center"/>
        <w:rPr>
          <w:b/>
        </w:rPr>
      </w:pPr>
      <w:r w:rsidRPr="003E40C5">
        <w:rPr>
          <w:b/>
          <w:noProof/>
        </w:rPr>
        <w:drawing>
          <wp:inline distT="0" distB="0" distL="0" distR="0" wp14:anchorId="641993B3" wp14:editId="146C94A3">
            <wp:extent cx="2533650" cy="704850"/>
            <wp:effectExtent l="0" t="0" r="0" b="0"/>
            <wp:docPr id="10" name="Picture 10" descr="C:\Users\nahar.kamrun\Desktop\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7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7EFF313E" w14:textId="6AD6EE33" w:rsidR="00F169F7" w:rsidRDefault="00F169F7" w:rsidP="00F169F7">
      <w:pPr>
        <w:jc w:val="center"/>
        <w:rPr>
          <w:rFonts w:ascii="Times New Roman" w:hAnsi="Times New Roman" w:cs="Times New Roman"/>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 xml:space="preserve">Credit </w:t>
      </w:r>
      <w:r>
        <w:rPr>
          <w:rFonts w:ascii="Times New Roman" w:hAnsi="Times New Roman" w:cs="Times New Roman"/>
          <w:sz w:val="24"/>
          <w:szCs w:val="24"/>
        </w:rPr>
        <w:t>Limit De</w:t>
      </w:r>
      <w:r w:rsidRPr="00F169F7">
        <w:rPr>
          <w:rFonts w:ascii="Times New Roman" w:hAnsi="Times New Roman" w:cs="Times New Roman"/>
          <w:sz w:val="24"/>
          <w:szCs w:val="24"/>
        </w:rPr>
        <w:t>crease Approval</w:t>
      </w:r>
    </w:p>
    <w:p w14:paraId="01D4B448" w14:textId="62949893" w:rsidR="00221BD7" w:rsidRDefault="003E40C5" w:rsidP="00F250D7">
      <w:pPr>
        <w:jc w:val="both"/>
        <w:rPr>
          <w:rFonts w:ascii="Times New Roman" w:hAnsi="Times New Roman" w:cs="Times New Roman"/>
          <w:b/>
          <w:sz w:val="24"/>
          <w:szCs w:val="24"/>
        </w:rPr>
      </w:pPr>
      <w:r>
        <w:rPr>
          <w:rFonts w:ascii="Times New Roman" w:hAnsi="Times New Roman" w:cs="Times New Roman"/>
          <w:sz w:val="24"/>
          <w:szCs w:val="24"/>
        </w:rPr>
        <w:t>For the credit limit decrease it needs only one</w:t>
      </w:r>
      <w:r w:rsidRPr="00221BD7">
        <w:rPr>
          <w:rFonts w:ascii="Times New Roman" w:hAnsi="Times New Roman" w:cs="Times New Roman"/>
          <w:sz w:val="24"/>
          <w:szCs w:val="24"/>
        </w:rPr>
        <w:t xml:space="preserve"> approval. Sales execut</w:t>
      </w:r>
      <w:r>
        <w:rPr>
          <w:rFonts w:ascii="Times New Roman" w:hAnsi="Times New Roman" w:cs="Times New Roman"/>
          <w:sz w:val="24"/>
          <w:szCs w:val="24"/>
        </w:rPr>
        <w:t>ive will make the request for de</w:t>
      </w:r>
      <w:r w:rsidRPr="00221BD7">
        <w:rPr>
          <w:rFonts w:ascii="Times New Roman" w:hAnsi="Times New Roman" w:cs="Times New Roman"/>
          <w:sz w:val="24"/>
          <w:szCs w:val="24"/>
        </w:rPr>
        <w:t>crease. First level approval will be done by head of sales</w:t>
      </w:r>
      <w:r>
        <w:rPr>
          <w:rFonts w:ascii="Times New Roman" w:hAnsi="Times New Roman" w:cs="Times New Roman"/>
          <w:sz w:val="24"/>
          <w:szCs w:val="24"/>
        </w:rPr>
        <w:t xml:space="preserve">. </w:t>
      </w:r>
      <w:r>
        <w:rPr>
          <w:rFonts w:ascii="Times New Roman" w:hAnsi="Times New Roman" w:cs="Times New Roman"/>
          <w:sz w:val="24"/>
          <w:szCs w:val="24"/>
        </w:rPr>
        <w:t>After the</w:t>
      </w:r>
      <w:r w:rsidR="00F250D7">
        <w:rPr>
          <w:rFonts w:ascii="Times New Roman" w:hAnsi="Times New Roman" w:cs="Times New Roman"/>
          <w:sz w:val="24"/>
          <w:szCs w:val="24"/>
        </w:rPr>
        <w:t xml:space="preserve"> process credit limit will be de</w:t>
      </w:r>
      <w:r>
        <w:rPr>
          <w:rFonts w:ascii="Times New Roman" w:hAnsi="Times New Roman" w:cs="Times New Roman"/>
          <w:sz w:val="24"/>
          <w:szCs w:val="24"/>
        </w:rPr>
        <w:t>creased.</w:t>
      </w:r>
    </w:p>
    <w:p w14:paraId="1C6A8DB2" w14:textId="77777777" w:rsidR="003E40C5" w:rsidRDefault="003E40C5" w:rsidP="002D346A">
      <w:pPr>
        <w:rPr>
          <w:rFonts w:ascii="Times New Roman" w:hAnsi="Times New Roman" w:cs="Times New Roman"/>
          <w:b/>
          <w:sz w:val="24"/>
          <w:szCs w:val="24"/>
        </w:rPr>
      </w:pPr>
    </w:p>
    <w:p w14:paraId="1A87B5C8" w14:textId="776E4C69" w:rsidR="002D346A" w:rsidRDefault="002D346A" w:rsidP="002D346A">
      <w:pPr>
        <w:rPr>
          <w:rFonts w:ascii="Times New Roman" w:hAnsi="Times New Roman" w:cs="Times New Roman"/>
          <w:b/>
          <w:sz w:val="24"/>
          <w:szCs w:val="24"/>
        </w:rPr>
      </w:pPr>
      <w:r w:rsidRPr="002D346A">
        <w:rPr>
          <w:rFonts w:ascii="Times New Roman" w:hAnsi="Times New Roman" w:cs="Times New Roman"/>
          <w:b/>
          <w:sz w:val="24"/>
          <w:szCs w:val="24"/>
        </w:rPr>
        <w:t>Gr</w:t>
      </w:r>
      <w:r w:rsidR="004565A1">
        <w:rPr>
          <w:rFonts w:ascii="Times New Roman" w:hAnsi="Times New Roman" w:cs="Times New Roman"/>
          <w:b/>
          <w:sz w:val="24"/>
          <w:szCs w:val="24"/>
        </w:rPr>
        <w:t>ace Amount</w:t>
      </w:r>
      <w:r w:rsidRPr="002D346A">
        <w:rPr>
          <w:rFonts w:ascii="Times New Roman" w:hAnsi="Times New Roman" w:cs="Times New Roman"/>
          <w:b/>
          <w:sz w:val="24"/>
          <w:szCs w:val="24"/>
        </w:rPr>
        <w:t xml:space="preserve"> of Credit Limit:</w:t>
      </w:r>
    </w:p>
    <w:p w14:paraId="4160A916" w14:textId="79311BD2" w:rsidR="00F169F7" w:rsidRDefault="004565A1" w:rsidP="004565A1">
      <w:pPr>
        <w:rPr>
          <w:rFonts w:ascii="Times New Roman" w:hAnsi="Times New Roman" w:cs="Times New Roman"/>
          <w:sz w:val="24"/>
          <w:szCs w:val="24"/>
        </w:rPr>
      </w:pPr>
      <w:r w:rsidRPr="00221BD7">
        <w:rPr>
          <w:rFonts w:ascii="Times New Roman" w:hAnsi="Times New Roman" w:cs="Times New Roman"/>
          <w:sz w:val="24"/>
          <w:szCs w:val="24"/>
        </w:rPr>
        <w:t>If anyone wants to purchase more than credit limit, it will have option for grace amount. Usually grace amount is approved by head of sales. Sales executive</w:t>
      </w:r>
      <w:r w:rsidRPr="00221BD7">
        <w:rPr>
          <w:rFonts w:ascii="Times New Roman" w:hAnsi="Times New Roman" w:cs="Times New Roman"/>
          <w:b/>
          <w:sz w:val="24"/>
          <w:szCs w:val="24"/>
        </w:rPr>
        <w:t xml:space="preserve"> </w:t>
      </w:r>
      <w:r w:rsidRPr="00221BD7">
        <w:rPr>
          <w:rFonts w:ascii="Times New Roman" w:hAnsi="Times New Roman" w:cs="Times New Roman"/>
          <w:sz w:val="24"/>
          <w:szCs w:val="24"/>
        </w:rPr>
        <w:t>can’t process this amount. If anyone wants to purchase more than grace amount, no one will be able to approve the grace amount. To handle that particular situation, credit limit needs to be increased.</w:t>
      </w:r>
    </w:p>
    <w:p w14:paraId="654036FD" w14:textId="58CE5B80" w:rsidR="00F169F7" w:rsidRDefault="00B11BA3" w:rsidP="00B11BA3">
      <w:pPr>
        <w:pStyle w:val="Heading2"/>
        <w:rPr>
          <w:b/>
        </w:rPr>
      </w:pPr>
      <w:bookmarkStart w:id="33" w:name="_Toc477257482"/>
      <w:r w:rsidRPr="00B11BA3">
        <w:rPr>
          <w:b/>
        </w:rPr>
        <w:t>3.17 Payment Policy</w:t>
      </w:r>
      <w:bookmarkEnd w:id="33"/>
    </w:p>
    <w:p w14:paraId="18A2DCC3" w14:textId="7269FC78" w:rsidR="00B11BA3" w:rsidRPr="00B11BA3" w:rsidRDefault="00B11BA3" w:rsidP="00B11BA3">
      <w:pPr>
        <w:jc w:val="both"/>
        <w:rPr>
          <w:rFonts w:ascii="Times New Roman" w:hAnsi="Times New Roman" w:cs="Times New Roman"/>
          <w:sz w:val="24"/>
          <w:szCs w:val="24"/>
        </w:rPr>
      </w:pPr>
      <w:r w:rsidRPr="00B11BA3">
        <w:rPr>
          <w:rFonts w:ascii="Times New Roman" w:hAnsi="Times New Roman" w:cs="Times New Roman"/>
          <w:sz w:val="24"/>
          <w:szCs w:val="24"/>
        </w:rPr>
        <w:t>The following are the options for payment policy.</w:t>
      </w:r>
    </w:p>
    <w:p w14:paraId="7F4AC4B9" w14:textId="5C9CC10E" w:rsidR="00B11BA3" w:rsidRP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LC</w:t>
      </w:r>
    </w:p>
    <w:p w14:paraId="697585D9" w14:textId="34311BBA" w:rsidR="00B11BA3" w:rsidRP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TT</w:t>
      </w:r>
    </w:p>
    <w:p w14:paraId="6667B900" w14:textId="650613E0" w:rsidR="00B11BA3" w:rsidRP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Credit Sale</w:t>
      </w:r>
    </w:p>
    <w:p w14:paraId="5B018988" w14:textId="353560AD" w:rsidR="00B11BA3" w:rsidRDefault="00B11BA3" w:rsidP="00B11BA3">
      <w:pPr>
        <w:pStyle w:val="ListParagraph"/>
        <w:numPr>
          <w:ilvl w:val="0"/>
          <w:numId w:val="14"/>
        </w:numPr>
        <w:jc w:val="both"/>
        <w:rPr>
          <w:rFonts w:ascii="Times New Roman" w:hAnsi="Times New Roman" w:cs="Times New Roman"/>
          <w:sz w:val="24"/>
          <w:szCs w:val="24"/>
        </w:rPr>
      </w:pPr>
      <w:r w:rsidRPr="00B11BA3">
        <w:rPr>
          <w:rFonts w:ascii="Times New Roman" w:hAnsi="Times New Roman" w:cs="Times New Roman"/>
          <w:sz w:val="24"/>
          <w:szCs w:val="24"/>
        </w:rPr>
        <w:t>Advanced Payment</w:t>
      </w:r>
    </w:p>
    <w:p w14:paraId="145E3AD9" w14:textId="77777777" w:rsidR="003F2023" w:rsidRDefault="003F2023" w:rsidP="003F2023">
      <w:pPr>
        <w:pStyle w:val="ListParagraph"/>
        <w:jc w:val="both"/>
        <w:rPr>
          <w:rFonts w:ascii="Times New Roman" w:hAnsi="Times New Roman" w:cs="Times New Roman"/>
          <w:sz w:val="24"/>
          <w:szCs w:val="24"/>
        </w:rPr>
      </w:pPr>
    </w:p>
    <w:p w14:paraId="7E045026" w14:textId="77777777" w:rsidR="003F2023" w:rsidRDefault="003F2023" w:rsidP="003F2023">
      <w:pPr>
        <w:pStyle w:val="ListParagraph"/>
        <w:jc w:val="both"/>
        <w:rPr>
          <w:rFonts w:ascii="Times New Roman" w:hAnsi="Times New Roman" w:cs="Times New Roman"/>
          <w:sz w:val="24"/>
          <w:szCs w:val="24"/>
        </w:rPr>
      </w:pPr>
    </w:p>
    <w:p w14:paraId="1AADD6F6" w14:textId="77777777" w:rsidR="003F2023" w:rsidRDefault="003F2023" w:rsidP="003F2023">
      <w:pPr>
        <w:pStyle w:val="ListParagraph"/>
        <w:jc w:val="both"/>
        <w:rPr>
          <w:rFonts w:ascii="Times New Roman" w:hAnsi="Times New Roman" w:cs="Times New Roman"/>
          <w:sz w:val="24"/>
          <w:szCs w:val="24"/>
        </w:rPr>
      </w:pPr>
    </w:p>
    <w:p w14:paraId="3368C484" w14:textId="77777777" w:rsidR="003F2023" w:rsidRDefault="003F2023" w:rsidP="003F2023">
      <w:pPr>
        <w:pStyle w:val="ListParagraph"/>
        <w:jc w:val="both"/>
        <w:rPr>
          <w:rFonts w:ascii="Times New Roman" w:hAnsi="Times New Roman" w:cs="Times New Roman"/>
          <w:sz w:val="24"/>
          <w:szCs w:val="24"/>
        </w:rPr>
      </w:pPr>
    </w:p>
    <w:p w14:paraId="1A1C60FA" w14:textId="77777777" w:rsidR="003F2023" w:rsidRPr="00B11BA3" w:rsidRDefault="003F2023" w:rsidP="003F2023">
      <w:pPr>
        <w:pStyle w:val="ListParagraph"/>
        <w:jc w:val="both"/>
        <w:rPr>
          <w:rFonts w:ascii="Times New Roman" w:hAnsi="Times New Roman" w:cs="Times New Roman"/>
          <w:sz w:val="24"/>
          <w:szCs w:val="24"/>
        </w:rPr>
      </w:pPr>
    </w:p>
    <w:p w14:paraId="665A86B2" w14:textId="13FD1B60" w:rsidR="00016C1C" w:rsidRPr="00FC1C9E" w:rsidRDefault="001F6919" w:rsidP="00016C1C">
      <w:pPr>
        <w:pStyle w:val="Heading2"/>
        <w:rPr>
          <w:b/>
        </w:rPr>
      </w:pPr>
      <w:bookmarkStart w:id="34" w:name="_Toc477257483"/>
      <w:r>
        <w:rPr>
          <w:b/>
        </w:rPr>
        <w:t>3</w:t>
      </w:r>
      <w:r w:rsidR="00B11BA3">
        <w:rPr>
          <w:b/>
        </w:rPr>
        <w:t>.18</w:t>
      </w:r>
      <w:r w:rsidR="00016C1C">
        <w:rPr>
          <w:b/>
        </w:rPr>
        <w:t xml:space="preserve"> </w:t>
      </w:r>
      <w:r w:rsidR="00016C1C" w:rsidRPr="00FC1C9E">
        <w:rPr>
          <w:b/>
        </w:rPr>
        <w:t>The main external agents</w:t>
      </w:r>
      <w:bookmarkEnd w:id="34"/>
      <w:r w:rsidR="00016C1C" w:rsidRPr="00FC1C9E">
        <w:rPr>
          <w:b/>
        </w:rPr>
        <w:t xml:space="preserve">  </w:t>
      </w:r>
    </w:p>
    <w:p w14:paraId="39EE3674"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02ABC72D"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1304C452"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38EC2F65"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14:paraId="57E3099C"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The warehouse is external agent of the sales management process and internal agent of the company.  </w:t>
      </w:r>
    </w:p>
    <w:p w14:paraId="3BF4904C" w14:textId="77777777" w:rsidR="00016C1C" w:rsidRPr="00FC1C9E"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14:paraId="3050794B" w14:textId="77777777" w:rsidR="00016C1C" w:rsidRPr="00111E31" w:rsidRDefault="00016C1C" w:rsidP="00016C1C">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1A4A093E" w14:textId="77777777" w:rsidR="00016C1C" w:rsidRDefault="00016C1C" w:rsidP="00016C1C">
      <w:pPr>
        <w:pStyle w:val="NormalWeb"/>
        <w:shd w:val="clear" w:color="auto" w:fill="FFFFFF"/>
        <w:spacing w:after="158"/>
        <w:jc w:val="both"/>
        <w:rPr>
          <w:b/>
          <w:color w:val="000000" w:themeColor="text1"/>
          <w:u w:val="single"/>
        </w:rPr>
      </w:pPr>
    </w:p>
    <w:p w14:paraId="25513E95" w14:textId="77777777" w:rsidR="00016C1C" w:rsidRDefault="00016C1C" w:rsidP="00016C1C">
      <w:pPr>
        <w:pStyle w:val="NormalWeb"/>
        <w:shd w:val="clear" w:color="auto" w:fill="FFFFFF"/>
        <w:spacing w:after="158"/>
        <w:jc w:val="both"/>
        <w:rPr>
          <w:b/>
          <w:color w:val="000000" w:themeColor="text1"/>
          <w:u w:val="single"/>
        </w:rPr>
      </w:pPr>
    </w:p>
    <w:p w14:paraId="38DA904E" w14:textId="77777777" w:rsidR="00016C1C" w:rsidRDefault="00016C1C" w:rsidP="00016C1C">
      <w:pPr>
        <w:pStyle w:val="NormalWeb"/>
        <w:shd w:val="clear" w:color="auto" w:fill="FFFFFF"/>
        <w:spacing w:after="158"/>
        <w:jc w:val="both"/>
        <w:rPr>
          <w:b/>
          <w:color w:val="000000" w:themeColor="text1"/>
          <w:u w:val="single"/>
        </w:rPr>
      </w:pPr>
    </w:p>
    <w:p w14:paraId="33DEC053" w14:textId="77777777" w:rsidR="00016C1C" w:rsidRDefault="00016C1C" w:rsidP="00016C1C">
      <w:pPr>
        <w:pStyle w:val="NormalWeb"/>
        <w:shd w:val="clear" w:color="auto" w:fill="FFFFFF"/>
        <w:spacing w:after="158"/>
        <w:jc w:val="both"/>
        <w:rPr>
          <w:b/>
          <w:color w:val="000000" w:themeColor="text1"/>
          <w:u w:val="single"/>
        </w:rPr>
      </w:pPr>
    </w:p>
    <w:p w14:paraId="03850EA4" w14:textId="77777777" w:rsidR="00016C1C" w:rsidRDefault="00016C1C" w:rsidP="00016C1C">
      <w:pPr>
        <w:pStyle w:val="NormalWeb"/>
        <w:shd w:val="clear" w:color="auto" w:fill="FFFFFF"/>
        <w:spacing w:after="158"/>
        <w:jc w:val="both"/>
        <w:rPr>
          <w:b/>
          <w:color w:val="000000" w:themeColor="text1"/>
          <w:u w:val="single"/>
        </w:rPr>
      </w:pPr>
    </w:p>
    <w:p w14:paraId="228F5EEE" w14:textId="77777777" w:rsidR="00016C1C" w:rsidRDefault="00016C1C" w:rsidP="00016C1C">
      <w:pPr>
        <w:pStyle w:val="NormalWeb"/>
        <w:shd w:val="clear" w:color="auto" w:fill="FFFFFF"/>
        <w:spacing w:after="158"/>
        <w:jc w:val="both"/>
        <w:rPr>
          <w:b/>
          <w:color w:val="000000" w:themeColor="text1"/>
          <w:u w:val="single"/>
        </w:rPr>
      </w:pPr>
    </w:p>
    <w:p w14:paraId="71399086" w14:textId="77777777" w:rsidR="00016C1C" w:rsidRDefault="00016C1C" w:rsidP="00016C1C">
      <w:pPr>
        <w:pStyle w:val="NormalWeb"/>
        <w:shd w:val="clear" w:color="auto" w:fill="FFFFFF"/>
        <w:spacing w:after="158"/>
        <w:jc w:val="both"/>
        <w:rPr>
          <w:b/>
          <w:color w:val="000000" w:themeColor="text1"/>
          <w:u w:val="single"/>
        </w:rPr>
      </w:pPr>
    </w:p>
    <w:p w14:paraId="486A4A22" w14:textId="77777777" w:rsidR="00016C1C" w:rsidRDefault="00016C1C" w:rsidP="00016C1C">
      <w:pPr>
        <w:pStyle w:val="NormalWeb"/>
        <w:shd w:val="clear" w:color="auto" w:fill="FFFFFF"/>
        <w:spacing w:after="158"/>
        <w:jc w:val="both"/>
        <w:rPr>
          <w:b/>
          <w:color w:val="000000" w:themeColor="text1"/>
          <w:u w:val="single"/>
        </w:rPr>
      </w:pPr>
    </w:p>
    <w:p w14:paraId="30AAD218" w14:textId="77777777" w:rsidR="00016C1C" w:rsidRDefault="00016C1C" w:rsidP="00016C1C">
      <w:pPr>
        <w:pStyle w:val="NormalWeb"/>
        <w:shd w:val="clear" w:color="auto" w:fill="FFFFFF"/>
        <w:spacing w:after="158"/>
        <w:jc w:val="both"/>
        <w:rPr>
          <w:b/>
          <w:color w:val="000000" w:themeColor="text1"/>
          <w:u w:val="single"/>
        </w:rPr>
      </w:pPr>
    </w:p>
    <w:p w14:paraId="244AB119" w14:textId="77777777" w:rsidR="00016C1C" w:rsidRDefault="00016C1C" w:rsidP="00016C1C">
      <w:pPr>
        <w:pStyle w:val="NormalWeb"/>
        <w:shd w:val="clear" w:color="auto" w:fill="FFFFFF"/>
        <w:spacing w:after="158"/>
        <w:jc w:val="both"/>
        <w:rPr>
          <w:b/>
          <w:color w:val="000000" w:themeColor="text1"/>
          <w:u w:val="single"/>
        </w:rPr>
      </w:pPr>
    </w:p>
    <w:p w14:paraId="6078BF68" w14:textId="77777777" w:rsidR="00016C1C" w:rsidRDefault="00016C1C" w:rsidP="00016C1C">
      <w:pPr>
        <w:pStyle w:val="NormalWeb"/>
        <w:shd w:val="clear" w:color="auto" w:fill="FFFFFF"/>
        <w:spacing w:after="158"/>
        <w:jc w:val="both"/>
        <w:rPr>
          <w:b/>
          <w:color w:val="000000" w:themeColor="text1"/>
          <w:u w:val="single"/>
        </w:rPr>
      </w:pPr>
    </w:p>
    <w:p w14:paraId="1353E2E2" w14:textId="77777777" w:rsidR="00016C1C" w:rsidRDefault="00016C1C" w:rsidP="00016C1C">
      <w:pPr>
        <w:pStyle w:val="NormalWeb"/>
        <w:shd w:val="clear" w:color="auto" w:fill="FFFFFF"/>
        <w:spacing w:after="158"/>
        <w:jc w:val="both"/>
        <w:rPr>
          <w:b/>
          <w:color w:val="000000" w:themeColor="text1"/>
          <w:u w:val="single"/>
        </w:rPr>
      </w:pPr>
    </w:p>
    <w:p w14:paraId="1433B35F" w14:textId="77777777" w:rsidR="00016C1C" w:rsidRDefault="00016C1C" w:rsidP="00016C1C">
      <w:pPr>
        <w:pStyle w:val="NormalWeb"/>
        <w:shd w:val="clear" w:color="auto" w:fill="FFFFFF"/>
        <w:spacing w:after="158"/>
        <w:jc w:val="both"/>
        <w:rPr>
          <w:b/>
          <w:color w:val="000000" w:themeColor="text1"/>
          <w:u w:val="single"/>
        </w:rPr>
      </w:pPr>
    </w:p>
    <w:p w14:paraId="1E7510FD" w14:textId="77777777" w:rsidR="00016C1C" w:rsidRDefault="00016C1C" w:rsidP="00016C1C">
      <w:pPr>
        <w:pStyle w:val="NormalWeb"/>
        <w:shd w:val="clear" w:color="auto" w:fill="FFFFFF"/>
        <w:spacing w:after="158"/>
        <w:jc w:val="both"/>
        <w:rPr>
          <w:b/>
          <w:color w:val="000000" w:themeColor="text1"/>
          <w:u w:val="single"/>
        </w:rPr>
      </w:pPr>
    </w:p>
    <w:p w14:paraId="0C198CB6" w14:textId="77777777" w:rsidR="00016C1C" w:rsidRDefault="00016C1C" w:rsidP="00016C1C">
      <w:pPr>
        <w:pStyle w:val="NormalWeb"/>
        <w:shd w:val="clear" w:color="auto" w:fill="FFFFFF"/>
        <w:spacing w:after="158"/>
        <w:jc w:val="both"/>
        <w:rPr>
          <w:b/>
          <w:color w:val="000000" w:themeColor="text1"/>
          <w:u w:val="single"/>
        </w:rPr>
      </w:pPr>
    </w:p>
    <w:p w14:paraId="4B37CA94" w14:textId="77777777" w:rsidR="00016C1C" w:rsidRDefault="00016C1C" w:rsidP="00016C1C">
      <w:pPr>
        <w:pStyle w:val="NormalWeb"/>
        <w:shd w:val="clear" w:color="auto" w:fill="FFFFFF"/>
        <w:spacing w:after="158"/>
        <w:jc w:val="both"/>
        <w:rPr>
          <w:b/>
          <w:color w:val="000000" w:themeColor="text1"/>
          <w:u w:val="single"/>
        </w:rPr>
      </w:pPr>
    </w:p>
    <w:p w14:paraId="7ADD2567" w14:textId="77777777" w:rsidR="00625FE2" w:rsidRDefault="00625FE2" w:rsidP="00016C1C">
      <w:pPr>
        <w:pStyle w:val="NormalWeb"/>
        <w:shd w:val="clear" w:color="auto" w:fill="FFFFFF"/>
        <w:spacing w:after="158"/>
        <w:jc w:val="both"/>
        <w:rPr>
          <w:b/>
          <w:color w:val="000000" w:themeColor="text1"/>
          <w:u w:val="single"/>
        </w:rPr>
      </w:pPr>
      <w:bookmarkStart w:id="35" w:name="_GoBack"/>
      <w:bookmarkEnd w:id="35"/>
    </w:p>
    <w:p w14:paraId="24C32E01" w14:textId="1BA50F1E" w:rsidR="00625FE2" w:rsidRDefault="000A7D6B" w:rsidP="00625FE2">
      <w:pPr>
        <w:pStyle w:val="Heading1"/>
        <w:rPr>
          <w:b/>
        </w:rPr>
      </w:pPr>
      <w:bookmarkStart w:id="36" w:name="_Toc477167867"/>
      <w:bookmarkStart w:id="37" w:name="_Toc477257484"/>
      <w:r>
        <w:rPr>
          <w:b/>
        </w:rPr>
        <w:lastRenderedPageBreak/>
        <w:t>4</w:t>
      </w:r>
      <w:r w:rsidR="00625FE2" w:rsidRPr="00CB08AF">
        <w:rPr>
          <w:b/>
        </w:rPr>
        <w:t>. Appendix</w:t>
      </w:r>
      <w:bookmarkEnd w:id="36"/>
      <w:bookmarkEnd w:id="37"/>
    </w:p>
    <w:p w14:paraId="6EC8B0BB" w14:textId="6E001B9F" w:rsidR="00625FE2" w:rsidRDefault="00625FE2" w:rsidP="00625FE2">
      <w:pPr>
        <w:rPr>
          <w:rFonts w:ascii="Times New Roman" w:hAnsi="Times New Roman" w:cs="Times New Roman"/>
          <w:sz w:val="24"/>
          <w:szCs w:val="24"/>
        </w:rPr>
      </w:pPr>
      <w:r w:rsidRPr="00390488">
        <w:rPr>
          <w:rFonts w:ascii="Times New Roman" w:hAnsi="Times New Roman" w:cs="Times New Roman"/>
          <w:sz w:val="24"/>
          <w:szCs w:val="24"/>
        </w:rPr>
        <w:t xml:space="preserve">Forms of </w:t>
      </w:r>
      <w:proofErr w:type="spellStart"/>
      <w:r w:rsidRPr="00390488">
        <w:rPr>
          <w:rFonts w:ascii="Times New Roman" w:hAnsi="Times New Roman" w:cs="Times New Roman"/>
          <w:sz w:val="24"/>
          <w:szCs w:val="24"/>
        </w:rPr>
        <w:t>Samuda</w:t>
      </w:r>
      <w:proofErr w:type="spellEnd"/>
      <w:r w:rsidRPr="00390488">
        <w:rPr>
          <w:rFonts w:ascii="Times New Roman" w:hAnsi="Times New Roman" w:cs="Times New Roman"/>
          <w:sz w:val="24"/>
          <w:szCs w:val="24"/>
        </w:rPr>
        <w:t xml:space="preserve"> maintain for its </w:t>
      </w:r>
      <w:r>
        <w:rPr>
          <w:rFonts w:ascii="Times New Roman" w:hAnsi="Times New Roman" w:cs="Times New Roman"/>
          <w:sz w:val="24"/>
          <w:szCs w:val="24"/>
        </w:rPr>
        <w:t>Sales Management.</w:t>
      </w:r>
    </w:p>
    <w:p w14:paraId="655D567A" w14:textId="77777777" w:rsidR="00172BBC" w:rsidRPr="009D6C24" w:rsidRDefault="00172BBC" w:rsidP="00172BBC">
      <w:pPr>
        <w:rPr>
          <w:rFonts w:ascii="Times New Roman" w:hAnsi="Times New Roman"/>
          <w:sz w:val="24"/>
          <w:szCs w:val="24"/>
        </w:rPr>
      </w:pPr>
      <w:r w:rsidRPr="00056C2B">
        <w:rPr>
          <w:rFonts w:ascii="Times New Roman" w:hAnsi="Times New Roman" w:cs="Times New Roman"/>
          <w:sz w:val="24"/>
          <w:szCs w:val="24"/>
        </w:rPr>
        <w:t>1.</w:t>
      </w:r>
      <w:r w:rsidRPr="00EF10AE">
        <w:t xml:space="preserve"> </w:t>
      </w:r>
      <w:r w:rsidRPr="009D6C24">
        <w:rPr>
          <w:rFonts w:ascii="Times New Roman" w:hAnsi="Times New Roman"/>
          <w:sz w:val="24"/>
          <w:szCs w:val="24"/>
        </w:rPr>
        <w:t>Sales Order</w:t>
      </w:r>
    </w:p>
    <w:p w14:paraId="48CB622F" w14:textId="77777777" w:rsidR="00172BBC" w:rsidRDefault="00172BBC" w:rsidP="00172BBC">
      <w:pPr>
        <w:jc w:val="center"/>
      </w:pPr>
      <w:r w:rsidRPr="00390488">
        <w:rPr>
          <w:noProof/>
        </w:rPr>
        <w:drawing>
          <wp:inline distT="0" distB="0" distL="0" distR="0" wp14:anchorId="50857D1D" wp14:editId="2C1D99E1">
            <wp:extent cx="5942965" cy="3238500"/>
            <wp:effectExtent l="19050" t="19050" r="19685" b="19050"/>
            <wp:docPr id="12" name="Picture 12" descr="\\192.168.1.20\Genweb2_Share\Rita\Samuda\Documen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20\Genweb2_Share\Rita\Samuda\Document_000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4250" cy="3239200"/>
                    </a:xfrm>
                    <a:prstGeom prst="rect">
                      <a:avLst/>
                    </a:prstGeom>
                    <a:noFill/>
                    <a:ln>
                      <a:solidFill>
                        <a:schemeClr val="bg2">
                          <a:lumMod val="75000"/>
                        </a:schemeClr>
                      </a:solidFill>
                    </a:ln>
                  </pic:spPr>
                </pic:pic>
              </a:graphicData>
            </a:graphic>
          </wp:inline>
        </w:drawing>
      </w:r>
    </w:p>
    <w:p w14:paraId="3D827313" w14:textId="06A50623" w:rsidR="00172BBC" w:rsidRPr="00172BBC" w:rsidRDefault="00172BBC" w:rsidP="00172BBC">
      <w:pPr>
        <w:spacing w:line="276" w:lineRule="auto"/>
        <w:rPr>
          <w:rFonts w:ascii="Times New Roman" w:hAnsi="Times New Roman"/>
          <w:sz w:val="24"/>
          <w:szCs w:val="24"/>
        </w:rPr>
      </w:pPr>
    </w:p>
    <w:p w14:paraId="429B713D" w14:textId="77777777" w:rsidR="00791DF4" w:rsidRDefault="00791DF4" w:rsidP="00625FE2"/>
    <w:p w14:paraId="10F0CA72" w14:textId="77777777" w:rsidR="00625FE2" w:rsidRDefault="00625FE2" w:rsidP="00016C1C">
      <w:pPr>
        <w:pStyle w:val="NormalWeb"/>
        <w:shd w:val="clear" w:color="auto" w:fill="FFFFFF"/>
        <w:spacing w:after="158"/>
        <w:jc w:val="both"/>
        <w:rPr>
          <w:b/>
          <w:color w:val="000000" w:themeColor="text1"/>
          <w:u w:val="single"/>
        </w:rPr>
      </w:pPr>
    </w:p>
    <w:p w14:paraId="00932BCB" w14:textId="77777777" w:rsidR="00625FE2" w:rsidRDefault="00625FE2" w:rsidP="00016C1C">
      <w:pPr>
        <w:pStyle w:val="NormalWeb"/>
        <w:shd w:val="clear" w:color="auto" w:fill="FFFFFF"/>
        <w:spacing w:after="158"/>
        <w:jc w:val="both"/>
        <w:rPr>
          <w:b/>
          <w:color w:val="000000" w:themeColor="text1"/>
          <w:u w:val="single"/>
        </w:rPr>
      </w:pPr>
    </w:p>
    <w:p w14:paraId="2903BCF3" w14:textId="77777777" w:rsidR="00625FE2" w:rsidRDefault="00625FE2" w:rsidP="00016C1C">
      <w:pPr>
        <w:pStyle w:val="NormalWeb"/>
        <w:shd w:val="clear" w:color="auto" w:fill="FFFFFF"/>
        <w:spacing w:after="158"/>
        <w:jc w:val="both"/>
        <w:rPr>
          <w:b/>
          <w:color w:val="000000" w:themeColor="text1"/>
          <w:u w:val="single"/>
        </w:rPr>
      </w:pPr>
    </w:p>
    <w:p w14:paraId="0F748495" w14:textId="77777777" w:rsidR="00625FE2" w:rsidRDefault="00625FE2" w:rsidP="00016C1C">
      <w:pPr>
        <w:pStyle w:val="NormalWeb"/>
        <w:shd w:val="clear" w:color="auto" w:fill="FFFFFF"/>
        <w:spacing w:after="158"/>
        <w:jc w:val="both"/>
        <w:rPr>
          <w:b/>
          <w:color w:val="000000" w:themeColor="text1"/>
          <w:u w:val="single"/>
        </w:rPr>
      </w:pPr>
    </w:p>
    <w:p w14:paraId="040EFFFE" w14:textId="77777777" w:rsidR="00625FE2" w:rsidRDefault="00625FE2" w:rsidP="00016C1C">
      <w:pPr>
        <w:pStyle w:val="NormalWeb"/>
        <w:shd w:val="clear" w:color="auto" w:fill="FFFFFF"/>
        <w:spacing w:after="158"/>
        <w:jc w:val="both"/>
        <w:rPr>
          <w:b/>
          <w:color w:val="000000" w:themeColor="text1"/>
          <w:u w:val="single"/>
        </w:rPr>
      </w:pPr>
    </w:p>
    <w:p w14:paraId="4E7F636A" w14:textId="77777777" w:rsidR="00625FE2" w:rsidRDefault="00625FE2" w:rsidP="00016C1C">
      <w:pPr>
        <w:pStyle w:val="NormalWeb"/>
        <w:shd w:val="clear" w:color="auto" w:fill="FFFFFF"/>
        <w:spacing w:after="158"/>
        <w:jc w:val="both"/>
        <w:rPr>
          <w:b/>
          <w:color w:val="000000" w:themeColor="text1"/>
          <w:u w:val="single"/>
        </w:rPr>
      </w:pPr>
    </w:p>
    <w:p w14:paraId="2641A0A8" w14:textId="77777777" w:rsidR="000A7D6B" w:rsidRDefault="000A7D6B" w:rsidP="00016C1C">
      <w:pPr>
        <w:pStyle w:val="NormalWeb"/>
        <w:shd w:val="clear" w:color="auto" w:fill="FFFFFF"/>
        <w:spacing w:after="158"/>
        <w:jc w:val="both"/>
        <w:rPr>
          <w:b/>
          <w:color w:val="000000" w:themeColor="text1"/>
          <w:u w:val="single"/>
        </w:rPr>
      </w:pPr>
    </w:p>
    <w:p w14:paraId="0815BB2E" w14:textId="77777777" w:rsidR="00625FE2" w:rsidRDefault="00625FE2" w:rsidP="00016C1C">
      <w:pPr>
        <w:pStyle w:val="NormalWeb"/>
        <w:shd w:val="clear" w:color="auto" w:fill="FFFFFF"/>
        <w:spacing w:after="158"/>
        <w:jc w:val="both"/>
        <w:rPr>
          <w:b/>
          <w:color w:val="000000" w:themeColor="text1"/>
          <w:u w:val="single"/>
        </w:rPr>
      </w:pPr>
    </w:p>
    <w:p w14:paraId="44BA9174" w14:textId="77777777" w:rsidR="00625FE2" w:rsidRDefault="00625FE2" w:rsidP="00016C1C">
      <w:pPr>
        <w:pStyle w:val="NormalWeb"/>
        <w:shd w:val="clear" w:color="auto" w:fill="FFFFFF"/>
        <w:spacing w:after="158"/>
        <w:jc w:val="both"/>
        <w:rPr>
          <w:b/>
          <w:color w:val="000000" w:themeColor="text1"/>
          <w:u w:val="single"/>
        </w:rPr>
      </w:pPr>
    </w:p>
    <w:p w14:paraId="0EE94B97" w14:textId="77777777" w:rsidR="00016C1C" w:rsidRDefault="00016C1C" w:rsidP="00016C1C">
      <w:pPr>
        <w:pStyle w:val="NormalWeb"/>
        <w:shd w:val="clear" w:color="auto" w:fill="FFFFFF"/>
        <w:spacing w:after="158"/>
        <w:jc w:val="both"/>
        <w:rPr>
          <w:b/>
          <w:color w:val="000000" w:themeColor="text1"/>
          <w:u w:val="single"/>
        </w:rPr>
      </w:pPr>
    </w:p>
    <w:p w14:paraId="2705A1DF" w14:textId="75C33622" w:rsidR="00016C1C" w:rsidRPr="00F93E7B" w:rsidRDefault="000A7D6B" w:rsidP="00016C1C">
      <w:pPr>
        <w:pStyle w:val="Heading1"/>
        <w:rPr>
          <w:b/>
        </w:rPr>
      </w:pPr>
      <w:bookmarkStart w:id="38" w:name="_Toc473540526"/>
      <w:bookmarkStart w:id="39" w:name="_Toc477257485"/>
      <w:r>
        <w:rPr>
          <w:b/>
        </w:rPr>
        <w:lastRenderedPageBreak/>
        <w:t>5</w:t>
      </w:r>
      <w:r w:rsidR="00016C1C" w:rsidRPr="00F93E7B">
        <w:rPr>
          <w:b/>
        </w:rPr>
        <w:t xml:space="preserve">. </w:t>
      </w:r>
      <w:proofErr w:type="gramStart"/>
      <w:r w:rsidR="00016C1C" w:rsidRPr="00F93E7B">
        <w:rPr>
          <w:b/>
        </w:rPr>
        <w:t>To</w:t>
      </w:r>
      <w:proofErr w:type="gramEnd"/>
      <w:r w:rsidR="00016C1C" w:rsidRPr="00F93E7B">
        <w:rPr>
          <w:b/>
        </w:rPr>
        <w:t xml:space="preserve"> be Determined</w:t>
      </w:r>
      <w:bookmarkEnd w:id="38"/>
      <w:bookmarkEnd w:id="39"/>
    </w:p>
    <w:p w14:paraId="1E1F9C77" w14:textId="77777777" w:rsidR="00016C1C" w:rsidRPr="004D5D35" w:rsidRDefault="00016C1C" w:rsidP="00016C1C">
      <w:pPr>
        <w:pStyle w:val="ListParagraph"/>
        <w:numPr>
          <w:ilvl w:val="0"/>
          <w:numId w:val="7"/>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3DC23A67" w14:textId="77777777" w:rsidR="00016C1C" w:rsidRDefault="00016C1C" w:rsidP="00016C1C">
      <w:pPr>
        <w:jc w:val="both"/>
        <w:rPr>
          <w:rFonts w:ascii="Times New Roman" w:hAnsi="Times New Roman" w:cs="Times New Roman"/>
          <w:color w:val="auto"/>
          <w:sz w:val="24"/>
          <w:szCs w:val="24"/>
        </w:rPr>
      </w:pPr>
    </w:p>
    <w:p w14:paraId="5F474B98" w14:textId="77777777" w:rsidR="00016C1C" w:rsidRDefault="00016C1C" w:rsidP="00016C1C">
      <w:pPr>
        <w:jc w:val="both"/>
        <w:rPr>
          <w:rFonts w:ascii="Times New Roman" w:hAnsi="Times New Roman" w:cs="Times New Roman"/>
          <w:color w:val="auto"/>
          <w:sz w:val="24"/>
          <w:szCs w:val="24"/>
        </w:rPr>
      </w:pPr>
    </w:p>
    <w:p w14:paraId="4D2BFFAD" w14:textId="77777777" w:rsidR="00016C1C" w:rsidRDefault="00016C1C" w:rsidP="00016C1C">
      <w:pPr>
        <w:jc w:val="both"/>
        <w:rPr>
          <w:rFonts w:ascii="Times New Roman" w:hAnsi="Times New Roman" w:cs="Times New Roman"/>
          <w:color w:val="auto"/>
          <w:sz w:val="24"/>
          <w:szCs w:val="24"/>
        </w:rPr>
      </w:pPr>
    </w:p>
    <w:p w14:paraId="2BFC7A8C" w14:textId="77777777" w:rsidR="00016C1C" w:rsidRDefault="00016C1C" w:rsidP="00016C1C">
      <w:pPr>
        <w:jc w:val="both"/>
        <w:rPr>
          <w:rFonts w:ascii="Times New Roman" w:hAnsi="Times New Roman" w:cs="Times New Roman"/>
          <w:color w:val="auto"/>
          <w:sz w:val="24"/>
          <w:szCs w:val="24"/>
        </w:rPr>
      </w:pPr>
    </w:p>
    <w:p w14:paraId="0FF61984" w14:textId="77777777" w:rsidR="00016C1C" w:rsidRDefault="00016C1C" w:rsidP="00016C1C">
      <w:pPr>
        <w:jc w:val="both"/>
        <w:rPr>
          <w:rFonts w:ascii="Times New Roman" w:hAnsi="Times New Roman" w:cs="Times New Roman"/>
          <w:color w:val="auto"/>
          <w:sz w:val="24"/>
          <w:szCs w:val="24"/>
        </w:rPr>
      </w:pPr>
    </w:p>
    <w:p w14:paraId="6F3D8975" w14:textId="77777777" w:rsidR="00016C1C" w:rsidRDefault="00016C1C" w:rsidP="00016C1C">
      <w:pPr>
        <w:jc w:val="both"/>
        <w:rPr>
          <w:rFonts w:ascii="Times New Roman" w:hAnsi="Times New Roman" w:cs="Times New Roman"/>
          <w:color w:val="auto"/>
          <w:sz w:val="24"/>
          <w:szCs w:val="24"/>
        </w:rPr>
      </w:pPr>
    </w:p>
    <w:p w14:paraId="26CF49A9" w14:textId="77777777" w:rsidR="00016C1C" w:rsidRDefault="00016C1C" w:rsidP="00016C1C">
      <w:pPr>
        <w:jc w:val="both"/>
        <w:rPr>
          <w:rFonts w:ascii="Times New Roman" w:hAnsi="Times New Roman" w:cs="Times New Roman"/>
          <w:color w:val="auto"/>
          <w:sz w:val="24"/>
          <w:szCs w:val="24"/>
        </w:rPr>
      </w:pPr>
    </w:p>
    <w:p w14:paraId="7949B17B" w14:textId="77777777" w:rsidR="00016C1C" w:rsidRDefault="00016C1C" w:rsidP="00016C1C">
      <w:pPr>
        <w:jc w:val="both"/>
        <w:rPr>
          <w:rFonts w:ascii="Times New Roman" w:hAnsi="Times New Roman" w:cs="Times New Roman"/>
          <w:color w:val="auto"/>
          <w:sz w:val="24"/>
          <w:szCs w:val="24"/>
        </w:rPr>
      </w:pPr>
    </w:p>
    <w:p w14:paraId="1B2ABAC4" w14:textId="77777777" w:rsidR="00016C1C" w:rsidRDefault="00016C1C" w:rsidP="00016C1C">
      <w:pPr>
        <w:jc w:val="both"/>
        <w:rPr>
          <w:rFonts w:ascii="Times New Roman" w:hAnsi="Times New Roman" w:cs="Times New Roman"/>
          <w:color w:val="auto"/>
          <w:sz w:val="24"/>
          <w:szCs w:val="24"/>
        </w:rPr>
      </w:pPr>
    </w:p>
    <w:p w14:paraId="514BA713" w14:textId="77777777" w:rsidR="00016C1C" w:rsidRDefault="00016C1C" w:rsidP="00016C1C">
      <w:pPr>
        <w:jc w:val="both"/>
        <w:rPr>
          <w:rFonts w:ascii="Times New Roman" w:hAnsi="Times New Roman" w:cs="Times New Roman"/>
          <w:color w:val="auto"/>
          <w:sz w:val="24"/>
          <w:szCs w:val="24"/>
        </w:rPr>
      </w:pPr>
    </w:p>
    <w:p w14:paraId="5E5574BE" w14:textId="77777777" w:rsidR="00016C1C" w:rsidRDefault="00016C1C" w:rsidP="00016C1C">
      <w:pPr>
        <w:jc w:val="both"/>
        <w:rPr>
          <w:rFonts w:ascii="Times New Roman" w:hAnsi="Times New Roman" w:cs="Times New Roman"/>
          <w:color w:val="auto"/>
          <w:sz w:val="24"/>
          <w:szCs w:val="24"/>
        </w:rPr>
      </w:pPr>
    </w:p>
    <w:p w14:paraId="0F6C8BFF" w14:textId="77777777" w:rsidR="00016C1C" w:rsidRDefault="00016C1C" w:rsidP="00016C1C">
      <w:pPr>
        <w:jc w:val="both"/>
        <w:rPr>
          <w:rFonts w:ascii="Times New Roman" w:hAnsi="Times New Roman" w:cs="Times New Roman"/>
          <w:color w:val="auto"/>
          <w:sz w:val="24"/>
          <w:szCs w:val="24"/>
        </w:rPr>
      </w:pPr>
    </w:p>
    <w:p w14:paraId="5243697C" w14:textId="77777777" w:rsidR="00016C1C" w:rsidRDefault="00016C1C" w:rsidP="00016C1C">
      <w:pPr>
        <w:jc w:val="both"/>
        <w:rPr>
          <w:rFonts w:ascii="Times New Roman" w:hAnsi="Times New Roman" w:cs="Times New Roman"/>
          <w:color w:val="auto"/>
          <w:sz w:val="24"/>
          <w:szCs w:val="24"/>
        </w:rPr>
      </w:pPr>
    </w:p>
    <w:p w14:paraId="7F32AE8F" w14:textId="77777777" w:rsidR="00016C1C" w:rsidRDefault="00016C1C" w:rsidP="00016C1C">
      <w:pPr>
        <w:jc w:val="both"/>
        <w:rPr>
          <w:rFonts w:ascii="Times New Roman" w:hAnsi="Times New Roman" w:cs="Times New Roman"/>
          <w:color w:val="auto"/>
          <w:sz w:val="24"/>
          <w:szCs w:val="24"/>
        </w:rPr>
      </w:pPr>
    </w:p>
    <w:p w14:paraId="565F8F18" w14:textId="77777777" w:rsidR="00016C1C" w:rsidRDefault="00016C1C" w:rsidP="00016C1C">
      <w:pPr>
        <w:jc w:val="both"/>
        <w:rPr>
          <w:rFonts w:ascii="Times New Roman" w:hAnsi="Times New Roman" w:cs="Times New Roman"/>
          <w:color w:val="auto"/>
          <w:sz w:val="24"/>
          <w:szCs w:val="24"/>
        </w:rPr>
      </w:pPr>
    </w:p>
    <w:p w14:paraId="2B018255" w14:textId="77777777" w:rsidR="00016C1C" w:rsidRDefault="00016C1C" w:rsidP="00016C1C">
      <w:pPr>
        <w:jc w:val="both"/>
        <w:rPr>
          <w:rFonts w:ascii="Times New Roman" w:hAnsi="Times New Roman" w:cs="Times New Roman"/>
          <w:color w:val="auto"/>
          <w:sz w:val="24"/>
          <w:szCs w:val="24"/>
        </w:rPr>
      </w:pPr>
    </w:p>
    <w:p w14:paraId="73F1BEF5" w14:textId="77777777" w:rsidR="00016C1C" w:rsidRPr="00C4266F" w:rsidRDefault="00016C1C" w:rsidP="00016C1C">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1C37B32B" w14:textId="77777777" w:rsidR="00016C1C" w:rsidRPr="00E2232E" w:rsidRDefault="00016C1C" w:rsidP="00016C1C">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1FE13D55"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1EFAAF03"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1218C45C" w14:textId="77777777" w:rsidR="00016C1C" w:rsidRPr="00384E42" w:rsidRDefault="00016C1C" w:rsidP="00016C1C">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5B31AEB9" w14:textId="77777777" w:rsidR="00016C1C" w:rsidRPr="00971C37" w:rsidRDefault="00016C1C" w:rsidP="00016C1C">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1C08DCFB" w14:textId="77777777" w:rsidR="00016C1C" w:rsidRDefault="00016C1C" w:rsidP="00016C1C">
      <w:pPr>
        <w:spacing w:after="0"/>
        <w:jc w:val="both"/>
      </w:pPr>
      <w:r>
        <w:rPr>
          <w:rFonts w:ascii="CG Times" w:hAnsi="CG Times"/>
          <w:b/>
          <w:lang w:val="en-GB"/>
        </w:rPr>
        <w:t>______________________________                                                                  ______________________________</w:t>
      </w:r>
    </w:p>
    <w:p w14:paraId="1B1240A2" w14:textId="77777777" w:rsidR="00016C1C" w:rsidRPr="00BF2C69" w:rsidRDefault="00016C1C" w:rsidP="00016C1C">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26464A37" w14:textId="77777777" w:rsidR="00016C1C" w:rsidRPr="00740F31" w:rsidRDefault="00016C1C" w:rsidP="00016C1C">
      <w:pPr>
        <w:pStyle w:val="NormalWeb"/>
        <w:shd w:val="clear" w:color="auto" w:fill="FFFFFF"/>
        <w:spacing w:after="158"/>
        <w:jc w:val="both"/>
        <w:rPr>
          <w:b/>
          <w:color w:val="000000" w:themeColor="text1"/>
          <w:u w:val="single"/>
        </w:rPr>
      </w:pPr>
    </w:p>
    <w:p w14:paraId="7199DEC5" w14:textId="77777777" w:rsidR="00016C1C" w:rsidRPr="0010048F" w:rsidRDefault="00016C1C" w:rsidP="00016C1C">
      <w:pPr>
        <w:shd w:val="clear" w:color="auto" w:fill="FFFFFF"/>
        <w:spacing w:after="0"/>
        <w:rPr>
          <w:rFonts w:ascii="Times New Roman" w:hAnsi="Times New Roman" w:cs="Times New Roman"/>
          <w:color w:val="auto"/>
          <w:sz w:val="24"/>
          <w:szCs w:val="24"/>
        </w:rPr>
      </w:pPr>
    </w:p>
    <w:p w14:paraId="318C6A4E" w14:textId="6DDD7AE0" w:rsidR="00B57E99" w:rsidRDefault="00B57E99"/>
    <w:sectPr w:rsidR="00B57E99" w:rsidSect="003E3567">
      <w:headerReference w:type="default" r:id="rId16"/>
      <w:footerReference w:type="default" r:id="rId17"/>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0960B" w14:textId="77777777" w:rsidR="007741B4" w:rsidRDefault="007741B4">
      <w:pPr>
        <w:spacing w:after="0"/>
      </w:pPr>
      <w:r>
        <w:separator/>
      </w:r>
    </w:p>
  </w:endnote>
  <w:endnote w:type="continuationSeparator" w:id="0">
    <w:p w14:paraId="557963B1" w14:textId="77777777" w:rsidR="007741B4" w:rsidRDefault="00774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79066" w14:textId="77777777" w:rsidR="00E42431" w:rsidRDefault="00E42431" w:rsidP="003E3567">
    <w:pPr>
      <w:tabs>
        <w:tab w:val="center" w:pos="4500"/>
        <w:tab w:val="right" w:pos="8730"/>
      </w:tabs>
      <w:spacing w:after="288"/>
    </w:pPr>
    <w:r>
      <w:t xml:space="preserve">GW2/ERP/CRS                                               Version 1.0                                                         Page </w:t>
    </w:r>
    <w:r>
      <w:fldChar w:fldCharType="begin"/>
    </w:r>
    <w:r>
      <w:instrText>PAGE</w:instrText>
    </w:r>
    <w:r>
      <w:fldChar w:fldCharType="separate"/>
    </w:r>
    <w:r w:rsidR="00AC31DD">
      <w:rPr>
        <w:noProof/>
      </w:rPr>
      <w:t>17</w:t>
    </w:r>
    <w:r>
      <w:fldChar w:fldCharType="end"/>
    </w:r>
    <w:r>
      <w:t xml:space="preserve"> of </w:t>
    </w:r>
    <w:r>
      <w:fldChar w:fldCharType="begin"/>
    </w:r>
    <w:r>
      <w:instrText>NUMPAGES</w:instrText>
    </w:r>
    <w:r>
      <w:fldChar w:fldCharType="separate"/>
    </w:r>
    <w:r w:rsidR="00AC31DD">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70823" w14:textId="77777777" w:rsidR="007741B4" w:rsidRDefault="007741B4">
      <w:pPr>
        <w:spacing w:after="0"/>
      </w:pPr>
      <w:r>
        <w:separator/>
      </w:r>
    </w:p>
  </w:footnote>
  <w:footnote w:type="continuationSeparator" w:id="0">
    <w:p w14:paraId="68E928C6" w14:textId="77777777" w:rsidR="007741B4" w:rsidRDefault="007741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0F65F" w14:textId="77777777" w:rsidR="00E42431" w:rsidRDefault="00E42431" w:rsidP="003E3567">
    <w:pPr>
      <w:tabs>
        <w:tab w:val="center" w:pos="4680"/>
        <w:tab w:val="right" w:pos="9360"/>
      </w:tabs>
      <w:spacing w:before="720"/>
    </w:pPr>
    <w:r>
      <w:rPr>
        <w:noProof/>
      </w:rPr>
      <w:drawing>
        <wp:anchor distT="0" distB="0" distL="114300" distR="114300" simplePos="0" relativeHeight="251659264" behindDoc="0" locked="0" layoutInCell="1" allowOverlap="1" wp14:anchorId="628C0918" wp14:editId="3145D874">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p>
  <w:p w14:paraId="2DD83FAD" w14:textId="77777777" w:rsidR="00E42431" w:rsidRDefault="00E424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5CFD"/>
      </v:shape>
    </w:pict>
  </w:numPicBullet>
  <w:abstractNum w:abstractNumId="0">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7A74C4"/>
    <w:multiLevelType w:val="hybridMultilevel"/>
    <w:tmpl w:val="CED0A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D3B34"/>
    <w:multiLevelType w:val="hybridMultilevel"/>
    <w:tmpl w:val="045209EA"/>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EAE58ED"/>
    <w:multiLevelType w:val="hybridMultilevel"/>
    <w:tmpl w:val="9196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A6DC5"/>
    <w:multiLevelType w:val="hybridMultilevel"/>
    <w:tmpl w:val="FFEC971E"/>
    <w:lvl w:ilvl="0" w:tplc="95124EB6">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8"/>
  </w:num>
  <w:num w:numId="2">
    <w:abstractNumId w:val="11"/>
  </w:num>
  <w:num w:numId="3">
    <w:abstractNumId w:val="6"/>
  </w:num>
  <w:num w:numId="4">
    <w:abstractNumId w:val="3"/>
  </w:num>
  <w:num w:numId="5">
    <w:abstractNumId w:val="7"/>
  </w:num>
  <w:num w:numId="6">
    <w:abstractNumId w:val="13"/>
  </w:num>
  <w:num w:numId="7">
    <w:abstractNumId w:val="2"/>
  </w:num>
  <w:num w:numId="8">
    <w:abstractNumId w:val="10"/>
  </w:num>
  <w:num w:numId="9">
    <w:abstractNumId w:val="0"/>
  </w:num>
  <w:num w:numId="10">
    <w:abstractNumId w:val="9"/>
  </w:num>
  <w:num w:numId="11">
    <w:abstractNumId w:val="1"/>
  </w:num>
  <w:num w:numId="12">
    <w:abstractNumId w:val="4"/>
  </w:num>
  <w:num w:numId="13">
    <w:abstractNumId w:val="12"/>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1C"/>
    <w:rsid w:val="000050BB"/>
    <w:rsid w:val="00016C1C"/>
    <w:rsid w:val="00096761"/>
    <w:rsid w:val="000A7D6B"/>
    <w:rsid w:val="00110748"/>
    <w:rsid w:val="00116DEE"/>
    <w:rsid w:val="00121C29"/>
    <w:rsid w:val="00172BBC"/>
    <w:rsid w:val="001F6919"/>
    <w:rsid w:val="00210481"/>
    <w:rsid w:val="00221BD7"/>
    <w:rsid w:val="002D346A"/>
    <w:rsid w:val="0031123E"/>
    <w:rsid w:val="00380346"/>
    <w:rsid w:val="00397277"/>
    <w:rsid w:val="003E2482"/>
    <w:rsid w:val="003E3567"/>
    <w:rsid w:val="003E40C5"/>
    <w:rsid w:val="003F2023"/>
    <w:rsid w:val="00436E0C"/>
    <w:rsid w:val="004565A1"/>
    <w:rsid w:val="005B7602"/>
    <w:rsid w:val="00604B3E"/>
    <w:rsid w:val="00614C10"/>
    <w:rsid w:val="00625FE2"/>
    <w:rsid w:val="006F379F"/>
    <w:rsid w:val="007309E3"/>
    <w:rsid w:val="00767641"/>
    <w:rsid w:val="007741B4"/>
    <w:rsid w:val="00776FD7"/>
    <w:rsid w:val="00791DF4"/>
    <w:rsid w:val="007931DC"/>
    <w:rsid w:val="00885475"/>
    <w:rsid w:val="0093678A"/>
    <w:rsid w:val="00A46CFE"/>
    <w:rsid w:val="00A760F0"/>
    <w:rsid w:val="00AC22F0"/>
    <w:rsid w:val="00AC31DD"/>
    <w:rsid w:val="00B11BA3"/>
    <w:rsid w:val="00B34F09"/>
    <w:rsid w:val="00B440A4"/>
    <w:rsid w:val="00B57E99"/>
    <w:rsid w:val="00BC4A33"/>
    <w:rsid w:val="00BE2E0D"/>
    <w:rsid w:val="00C33A00"/>
    <w:rsid w:val="00C909FD"/>
    <w:rsid w:val="00CD5280"/>
    <w:rsid w:val="00D2787B"/>
    <w:rsid w:val="00D346C4"/>
    <w:rsid w:val="00D74FC7"/>
    <w:rsid w:val="00E10BA8"/>
    <w:rsid w:val="00E42431"/>
    <w:rsid w:val="00E874E1"/>
    <w:rsid w:val="00EA6DA6"/>
    <w:rsid w:val="00F04A3A"/>
    <w:rsid w:val="00F169F7"/>
    <w:rsid w:val="00F250D7"/>
    <w:rsid w:val="00FB1CF6"/>
    <w:rsid w:val="00FE1F89"/>
    <w:rsid w:val="00FE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23B0"/>
  <w15:chartTrackingRefBased/>
  <w15:docId w15:val="{AFA5F1C6-A364-4A0E-A6FF-E71CF4B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6C1C"/>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016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C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6C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6C1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016C1C"/>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016C1C"/>
    <w:pPr>
      <w:tabs>
        <w:tab w:val="center" w:pos="4680"/>
        <w:tab w:val="right" w:pos="9360"/>
      </w:tabs>
      <w:spacing w:after="0"/>
    </w:pPr>
  </w:style>
  <w:style w:type="character" w:customStyle="1" w:styleId="HeaderChar">
    <w:name w:val="Header Char"/>
    <w:basedOn w:val="DefaultParagraphFont"/>
    <w:link w:val="Header"/>
    <w:uiPriority w:val="99"/>
    <w:rsid w:val="00016C1C"/>
    <w:rPr>
      <w:rFonts w:ascii="Calibri" w:eastAsia="Calibri" w:hAnsi="Calibri" w:cs="Calibri"/>
      <w:color w:val="000000"/>
    </w:rPr>
  </w:style>
  <w:style w:type="paragraph" w:customStyle="1" w:styleId="Bodycopybold">
    <w:name w:val="Body copy bold"/>
    <w:autoRedefine/>
    <w:rsid w:val="00016C1C"/>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016C1C"/>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016C1C"/>
    <w:rPr>
      <w:rFonts w:ascii="Times New Roman" w:eastAsia="Times" w:hAnsi="Times New Roman" w:cs="Times New Roman"/>
      <w:color w:val="000000"/>
      <w:sz w:val="24"/>
      <w:szCs w:val="20"/>
    </w:rPr>
  </w:style>
  <w:style w:type="paragraph" w:customStyle="1" w:styleId="Documentname">
    <w:name w:val="Document name"/>
    <w:autoRedefine/>
    <w:rsid w:val="00016C1C"/>
    <w:pPr>
      <w:spacing w:after="120" w:line="280" w:lineRule="exact"/>
    </w:pPr>
    <w:rPr>
      <w:rFonts w:ascii="Arial" w:eastAsia="Times" w:hAnsi="Arial" w:cs="Times New Roman"/>
      <w:color w:val="000000"/>
      <w:sz w:val="20"/>
      <w:szCs w:val="20"/>
      <w:lang w:val="en-GB"/>
    </w:rPr>
  </w:style>
  <w:style w:type="paragraph" w:styleId="TOCHeading">
    <w:name w:val="TOC Heading"/>
    <w:basedOn w:val="Heading1"/>
    <w:next w:val="Normal"/>
    <w:uiPriority w:val="39"/>
    <w:unhideWhenUsed/>
    <w:qFormat/>
    <w:rsid w:val="00016C1C"/>
    <w:pPr>
      <w:spacing w:line="259" w:lineRule="auto"/>
      <w:outlineLvl w:val="9"/>
    </w:pPr>
  </w:style>
  <w:style w:type="paragraph" w:styleId="TOC2">
    <w:name w:val="toc 2"/>
    <w:basedOn w:val="Normal"/>
    <w:next w:val="Normal"/>
    <w:autoRedefine/>
    <w:uiPriority w:val="39"/>
    <w:unhideWhenUsed/>
    <w:rsid w:val="00016C1C"/>
    <w:pPr>
      <w:spacing w:after="100"/>
      <w:ind w:left="220"/>
    </w:pPr>
  </w:style>
  <w:style w:type="paragraph" w:styleId="TOC1">
    <w:name w:val="toc 1"/>
    <w:basedOn w:val="Normal"/>
    <w:next w:val="Normal"/>
    <w:autoRedefine/>
    <w:uiPriority w:val="39"/>
    <w:unhideWhenUsed/>
    <w:rsid w:val="00016C1C"/>
    <w:pPr>
      <w:spacing w:after="100"/>
    </w:pPr>
  </w:style>
  <w:style w:type="character" w:styleId="Hyperlink">
    <w:name w:val="Hyperlink"/>
    <w:basedOn w:val="DefaultParagraphFont"/>
    <w:uiPriority w:val="99"/>
    <w:unhideWhenUsed/>
    <w:rsid w:val="00016C1C"/>
    <w:rPr>
      <w:color w:val="0563C1" w:themeColor="hyperlink"/>
      <w:u w:val="single"/>
    </w:rPr>
  </w:style>
  <w:style w:type="paragraph" w:styleId="ListParagraph">
    <w:name w:val="List Paragraph"/>
    <w:basedOn w:val="Normal"/>
    <w:uiPriority w:val="34"/>
    <w:qFormat/>
    <w:rsid w:val="00016C1C"/>
    <w:pPr>
      <w:ind w:left="720"/>
      <w:contextualSpacing/>
    </w:pPr>
  </w:style>
  <w:style w:type="character" w:customStyle="1" w:styleId="apple-converted-space">
    <w:name w:val="apple-converted-space"/>
    <w:basedOn w:val="DefaultParagraphFont"/>
    <w:rsid w:val="00016C1C"/>
  </w:style>
  <w:style w:type="paragraph" w:styleId="NormalWeb">
    <w:name w:val="Normal (Web)"/>
    <w:basedOn w:val="Normal"/>
    <w:uiPriority w:val="99"/>
    <w:unhideWhenUsed/>
    <w:rsid w:val="00016C1C"/>
    <w:rPr>
      <w:rFonts w:ascii="Times New Roman" w:hAnsi="Times New Roman" w:cs="Times New Roman"/>
      <w:sz w:val="24"/>
      <w:szCs w:val="24"/>
    </w:rPr>
  </w:style>
  <w:style w:type="character" w:styleId="Strong">
    <w:name w:val="Strong"/>
    <w:basedOn w:val="DefaultParagraphFont"/>
    <w:uiPriority w:val="22"/>
    <w:qFormat/>
    <w:rsid w:val="00016C1C"/>
    <w:rPr>
      <w:b/>
      <w:bCs/>
    </w:rPr>
  </w:style>
  <w:style w:type="character" w:customStyle="1" w:styleId="menuselection">
    <w:name w:val="menuselection"/>
    <w:basedOn w:val="DefaultParagraphFont"/>
    <w:rsid w:val="00016C1C"/>
  </w:style>
  <w:style w:type="character" w:customStyle="1" w:styleId="NoSpacingChar">
    <w:name w:val="No Spacing Char"/>
    <w:basedOn w:val="DefaultParagraphFont"/>
    <w:link w:val="NoSpacing"/>
    <w:uiPriority w:val="1"/>
    <w:rsid w:val="00016C1C"/>
    <w:rPr>
      <w:rFonts w:ascii="Calibri" w:eastAsia="Calibri" w:hAnsi="Calibri" w:cs="Calibri"/>
      <w:color w:val="000000"/>
    </w:rPr>
  </w:style>
  <w:style w:type="character" w:styleId="CommentReference">
    <w:name w:val="annotation reference"/>
    <w:basedOn w:val="DefaultParagraphFont"/>
    <w:uiPriority w:val="99"/>
    <w:semiHidden/>
    <w:unhideWhenUsed/>
    <w:rsid w:val="00016C1C"/>
    <w:rPr>
      <w:sz w:val="16"/>
      <w:szCs w:val="16"/>
    </w:rPr>
  </w:style>
  <w:style w:type="paragraph" w:styleId="CommentText">
    <w:name w:val="annotation text"/>
    <w:basedOn w:val="Normal"/>
    <w:link w:val="CommentTextChar"/>
    <w:uiPriority w:val="99"/>
    <w:semiHidden/>
    <w:unhideWhenUsed/>
    <w:rsid w:val="00016C1C"/>
    <w:rPr>
      <w:sz w:val="20"/>
      <w:szCs w:val="20"/>
    </w:rPr>
  </w:style>
  <w:style w:type="character" w:customStyle="1" w:styleId="CommentTextChar">
    <w:name w:val="Comment Text Char"/>
    <w:basedOn w:val="DefaultParagraphFont"/>
    <w:link w:val="CommentText"/>
    <w:uiPriority w:val="99"/>
    <w:semiHidden/>
    <w:rsid w:val="00016C1C"/>
    <w:rPr>
      <w:rFonts w:ascii="Calibri" w:eastAsia="Calibri" w:hAnsi="Calibri" w:cs="Calibri"/>
      <w:color w:val="000000"/>
      <w:sz w:val="20"/>
      <w:szCs w:val="20"/>
    </w:rPr>
  </w:style>
  <w:style w:type="paragraph" w:styleId="TOC3">
    <w:name w:val="toc 3"/>
    <w:basedOn w:val="Normal"/>
    <w:next w:val="Normal"/>
    <w:autoRedefine/>
    <w:uiPriority w:val="39"/>
    <w:unhideWhenUsed/>
    <w:rsid w:val="00016C1C"/>
    <w:pPr>
      <w:spacing w:after="100"/>
      <w:ind w:left="440"/>
    </w:pPr>
  </w:style>
  <w:style w:type="paragraph" w:styleId="BalloonText">
    <w:name w:val="Balloon Text"/>
    <w:basedOn w:val="Normal"/>
    <w:link w:val="BalloonTextChar"/>
    <w:uiPriority w:val="99"/>
    <w:semiHidden/>
    <w:unhideWhenUsed/>
    <w:rsid w:val="00016C1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C1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17</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51</cp:revision>
  <dcterms:created xsi:type="dcterms:W3CDTF">2017-03-12T08:26:00Z</dcterms:created>
  <dcterms:modified xsi:type="dcterms:W3CDTF">2017-03-14T06:22:00Z</dcterms:modified>
</cp:coreProperties>
</file>