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4731207"/>
    <w:bookmarkStart w:id="1" w:name="_Toc471908380"/>
    <w:p w14:paraId="0554AD88" w14:textId="77777777" w:rsidR="00E54CC6" w:rsidRDefault="00E54CC6" w:rsidP="00E54CC6">
      <w:r>
        <w:rPr>
          <w:noProof/>
        </w:rPr>
        <mc:AlternateContent>
          <mc:Choice Requires="wps">
            <w:drawing>
              <wp:anchor distT="45720" distB="45720" distL="114300" distR="114300" simplePos="0" relativeHeight="251660288" behindDoc="0" locked="0" layoutInCell="1" allowOverlap="1" wp14:anchorId="0DEB35E9" wp14:editId="137FE6FE">
                <wp:simplePos x="0" y="0"/>
                <wp:positionH relativeFrom="margin">
                  <wp:align>right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14:paraId="051370C1" w14:textId="77777777" w:rsidR="00F94C1B" w:rsidRPr="0072058F" w:rsidRDefault="00F94C1B" w:rsidP="00E54CC6">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55D95043" w14:textId="77777777" w:rsidR="00F94C1B" w:rsidRPr="00130203" w:rsidRDefault="00F94C1B" w:rsidP="00E54CC6">
                            <w:pPr>
                              <w:rPr>
                                <w:b/>
                                <w:i/>
                                <w:color w:val="5B9BD5" w:themeColor="accent1"/>
                                <w:sz w:val="40"/>
                                <w:szCs w:val="40"/>
                              </w:rPr>
                            </w:pPr>
                            <w:r w:rsidRPr="00130203">
                              <w:rPr>
                                <w:b/>
                                <w:i/>
                                <w:color w:val="5B9BD5" w:themeColor="accent1"/>
                                <w:sz w:val="40"/>
                                <w:szCs w:val="40"/>
                              </w:rPr>
                              <w:t xml:space="preserve">                        </w:t>
                            </w:r>
                          </w:p>
                          <w:p w14:paraId="0CE9045E" w14:textId="77777777" w:rsidR="00F94C1B" w:rsidRPr="00130203" w:rsidRDefault="00F94C1B" w:rsidP="00E54CC6">
                            <w:pPr>
                              <w:jc w:val="center"/>
                              <w:rPr>
                                <w:b/>
                                <w:i/>
                                <w:color w:val="auto"/>
                                <w:sz w:val="32"/>
                                <w:szCs w:val="32"/>
                              </w:rPr>
                            </w:pPr>
                            <w:r>
                              <w:rPr>
                                <w:b/>
                                <w:i/>
                                <w:color w:val="auto"/>
                                <w:sz w:val="32"/>
                                <w:szCs w:val="32"/>
                              </w:rPr>
                              <w:t xml:space="preserve">       Sales M</w:t>
                            </w:r>
                            <w:r w:rsidRPr="000C197A">
                              <w:rPr>
                                <w:b/>
                                <w:i/>
                                <w:color w:val="auto"/>
                                <w:sz w:val="32"/>
                                <w:szCs w:val="32"/>
                              </w:rPr>
                              <w:t>anagement</w:t>
                            </w:r>
                            <w:r w:rsidRPr="0072058F">
                              <w:rPr>
                                <w:b/>
                                <w:i/>
                                <w:color w:val="auto"/>
                                <w:sz w:val="40"/>
                                <w:szCs w:val="40"/>
                              </w:rPr>
                              <w:t xml:space="preserve"> </w:t>
                            </w:r>
                          </w:p>
                          <w:p w14:paraId="62593E72" w14:textId="77777777" w:rsidR="00F94C1B" w:rsidRDefault="00F94C1B" w:rsidP="00E54C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B35E9" id="_x0000_t202" coordsize="21600,21600" o:spt="202" path="m,l,21600r21600,l21600,xe">
                <v:stroke joinstyle="miter"/>
                <v:path gradientshapeok="t" o:connecttype="rect"/>
              </v:shapetype>
              <v:shape id="Text Box 2" o:spid="_x0000_s1026" type="#_x0000_t202" style="position:absolute;margin-left:417.55pt;margin-top:0;width:468.75pt;height:198.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14:paraId="051370C1" w14:textId="77777777" w:rsidR="00F94C1B" w:rsidRPr="0072058F" w:rsidRDefault="00F94C1B" w:rsidP="00E54CC6">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55D95043" w14:textId="77777777" w:rsidR="00F94C1B" w:rsidRPr="00130203" w:rsidRDefault="00F94C1B" w:rsidP="00E54CC6">
                      <w:pPr>
                        <w:rPr>
                          <w:b/>
                          <w:i/>
                          <w:color w:val="5B9BD5" w:themeColor="accent1"/>
                          <w:sz w:val="40"/>
                          <w:szCs w:val="40"/>
                        </w:rPr>
                      </w:pPr>
                      <w:r w:rsidRPr="00130203">
                        <w:rPr>
                          <w:b/>
                          <w:i/>
                          <w:color w:val="5B9BD5" w:themeColor="accent1"/>
                          <w:sz w:val="40"/>
                          <w:szCs w:val="40"/>
                        </w:rPr>
                        <w:t xml:space="preserve">                        </w:t>
                      </w:r>
                    </w:p>
                    <w:p w14:paraId="0CE9045E" w14:textId="77777777" w:rsidR="00F94C1B" w:rsidRPr="00130203" w:rsidRDefault="00F94C1B" w:rsidP="00E54CC6">
                      <w:pPr>
                        <w:jc w:val="center"/>
                        <w:rPr>
                          <w:b/>
                          <w:i/>
                          <w:color w:val="auto"/>
                          <w:sz w:val="32"/>
                          <w:szCs w:val="32"/>
                        </w:rPr>
                      </w:pPr>
                      <w:r>
                        <w:rPr>
                          <w:b/>
                          <w:i/>
                          <w:color w:val="auto"/>
                          <w:sz w:val="32"/>
                          <w:szCs w:val="32"/>
                        </w:rPr>
                        <w:t xml:space="preserve">       Sales M</w:t>
                      </w:r>
                      <w:r w:rsidRPr="000C197A">
                        <w:rPr>
                          <w:b/>
                          <w:i/>
                          <w:color w:val="auto"/>
                          <w:sz w:val="32"/>
                          <w:szCs w:val="32"/>
                        </w:rPr>
                        <w:t>anagement</w:t>
                      </w:r>
                      <w:r w:rsidRPr="0072058F">
                        <w:rPr>
                          <w:b/>
                          <w:i/>
                          <w:color w:val="auto"/>
                          <w:sz w:val="40"/>
                          <w:szCs w:val="40"/>
                        </w:rPr>
                        <w:t xml:space="preserve"> </w:t>
                      </w:r>
                    </w:p>
                    <w:p w14:paraId="62593E72" w14:textId="77777777" w:rsidR="00F94C1B" w:rsidRDefault="00F94C1B" w:rsidP="00E54CC6"/>
                  </w:txbxContent>
                </v:textbox>
                <w10:wrap type="square" anchorx="margin"/>
              </v:shape>
            </w:pict>
          </mc:Fallback>
        </mc:AlternateContent>
      </w:r>
      <w:r>
        <w:rPr>
          <w:noProof/>
        </w:rPr>
        <w:drawing>
          <wp:anchor distT="0" distB="0" distL="114300" distR="114300" simplePos="0" relativeHeight="251659264" behindDoc="1" locked="0" layoutInCell="1" allowOverlap="1" wp14:anchorId="2CCD4C5B" wp14:editId="5AF70DBB">
            <wp:simplePos x="0" y="0"/>
            <wp:positionH relativeFrom="page">
              <wp:align>right</wp:align>
            </wp:positionH>
            <wp:positionV relativeFrom="page">
              <wp:align>top</wp:align>
            </wp:positionV>
            <wp:extent cx="7753350" cy="1004887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3350"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1E7AA" w14:textId="77777777" w:rsidR="00E54CC6" w:rsidRPr="005D1E85" w:rsidRDefault="00E54CC6" w:rsidP="00E54CC6">
      <w:pPr>
        <w:pStyle w:val="Heading1"/>
        <w:numPr>
          <w:ilvl w:val="0"/>
          <w:numId w:val="6"/>
        </w:numPr>
        <w:rPr>
          <w:b/>
        </w:rPr>
      </w:pPr>
      <w:bookmarkStart w:id="2" w:name="_Toc473540486"/>
      <w:bookmarkStart w:id="3" w:name="_Toc477786406"/>
      <w:r w:rsidRPr="005D1E85">
        <w:rPr>
          <w:b/>
        </w:rPr>
        <w:lastRenderedPageBreak/>
        <w:t>Document Information</w:t>
      </w:r>
      <w:bookmarkEnd w:id="2"/>
      <w:bookmarkEnd w:id="3"/>
      <w:r w:rsidRPr="005D1E85">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E54CC6" w:rsidRPr="001D72AA" w14:paraId="7E67702E" w14:textId="77777777" w:rsidTr="00F94C1B">
        <w:trPr>
          <w:trHeight w:val="288"/>
        </w:trPr>
        <w:tc>
          <w:tcPr>
            <w:tcW w:w="2311" w:type="dxa"/>
            <w:shd w:val="clear" w:color="auto" w:fill="auto"/>
            <w:vAlign w:val="center"/>
          </w:tcPr>
          <w:p w14:paraId="24713382" w14:textId="77777777" w:rsidR="00E54CC6" w:rsidRPr="001D72AA" w:rsidRDefault="00E54CC6" w:rsidP="00F94C1B">
            <w:pPr>
              <w:pStyle w:val="Bodycopybold"/>
            </w:pPr>
            <w:r w:rsidRPr="001D72AA">
              <w:t>Document Name</w:t>
            </w:r>
          </w:p>
        </w:tc>
        <w:tc>
          <w:tcPr>
            <w:tcW w:w="6928" w:type="dxa"/>
            <w:vAlign w:val="center"/>
          </w:tcPr>
          <w:p w14:paraId="25D1D865" w14:textId="77777777" w:rsidR="00E54CC6" w:rsidRPr="001D72AA" w:rsidRDefault="00E54CC6" w:rsidP="00F94C1B">
            <w:pPr>
              <w:pStyle w:val="Documentname"/>
              <w:spacing w:after="0"/>
              <w:rPr>
                <w:rFonts w:ascii="AvantGarde" w:hAnsi="AvantGarde" w:cs="Arial"/>
              </w:rPr>
            </w:pPr>
            <w:r>
              <w:rPr>
                <w:rFonts w:ascii="AvantGarde" w:hAnsi="AvantGarde" w:cs="Arial"/>
              </w:rPr>
              <w:t xml:space="preserve">CRS of Sales Management for </w:t>
            </w:r>
            <w:proofErr w:type="spellStart"/>
            <w:r>
              <w:rPr>
                <w:rFonts w:ascii="AvantGarde" w:hAnsi="AvantGarde" w:cs="Arial"/>
              </w:rPr>
              <w:t>Samuda</w:t>
            </w:r>
            <w:proofErr w:type="spellEnd"/>
            <w:r>
              <w:rPr>
                <w:rFonts w:ascii="AvantGarde" w:hAnsi="AvantGarde" w:cs="Arial"/>
              </w:rPr>
              <w:t xml:space="preserve"> Chemicals Ltd.</w:t>
            </w:r>
          </w:p>
        </w:tc>
      </w:tr>
      <w:tr w:rsidR="00E54CC6" w:rsidRPr="001D72AA" w14:paraId="4E0A967F" w14:textId="77777777" w:rsidTr="00F94C1B">
        <w:trPr>
          <w:trHeight w:val="288"/>
        </w:trPr>
        <w:tc>
          <w:tcPr>
            <w:tcW w:w="2311" w:type="dxa"/>
            <w:shd w:val="clear" w:color="auto" w:fill="auto"/>
            <w:vAlign w:val="center"/>
          </w:tcPr>
          <w:p w14:paraId="61479E94" w14:textId="77777777" w:rsidR="00E54CC6" w:rsidRPr="001D72AA" w:rsidRDefault="00E54CC6" w:rsidP="00F94C1B">
            <w:pPr>
              <w:pStyle w:val="Bodycopybold"/>
            </w:pPr>
            <w:r w:rsidRPr="001D72AA">
              <w:t>Document Author</w:t>
            </w:r>
          </w:p>
        </w:tc>
        <w:tc>
          <w:tcPr>
            <w:tcW w:w="6928" w:type="dxa"/>
            <w:vAlign w:val="center"/>
          </w:tcPr>
          <w:p w14:paraId="139B7600" w14:textId="77777777" w:rsidR="00E54CC6" w:rsidRPr="001D72AA" w:rsidRDefault="00E54CC6" w:rsidP="00F94C1B">
            <w:pPr>
              <w:pStyle w:val="Documentname"/>
              <w:spacing w:after="0"/>
              <w:rPr>
                <w:rFonts w:ascii="AvantGarde" w:hAnsi="AvantGarde" w:cs="Arial"/>
              </w:rPr>
            </w:pPr>
            <w:r>
              <w:rPr>
                <w:rFonts w:ascii="AvantGarde" w:hAnsi="AvantGarde" w:cs="Arial"/>
              </w:rPr>
              <w:t>Kamrun Nahar</w:t>
            </w:r>
          </w:p>
        </w:tc>
      </w:tr>
      <w:tr w:rsidR="00E54CC6" w:rsidRPr="001D72AA" w14:paraId="1A906092" w14:textId="77777777" w:rsidTr="00F94C1B">
        <w:trPr>
          <w:trHeight w:val="288"/>
        </w:trPr>
        <w:tc>
          <w:tcPr>
            <w:tcW w:w="2311" w:type="dxa"/>
            <w:shd w:val="clear" w:color="auto" w:fill="auto"/>
            <w:vAlign w:val="center"/>
          </w:tcPr>
          <w:p w14:paraId="073C5E55" w14:textId="77777777" w:rsidR="00E54CC6" w:rsidRPr="001D72AA" w:rsidRDefault="00E54CC6" w:rsidP="00F94C1B">
            <w:pPr>
              <w:pStyle w:val="Bodycopybold"/>
            </w:pPr>
            <w:r w:rsidRPr="001D72AA">
              <w:t xml:space="preserve">Document Version </w:t>
            </w:r>
          </w:p>
        </w:tc>
        <w:tc>
          <w:tcPr>
            <w:tcW w:w="6928" w:type="dxa"/>
            <w:vAlign w:val="center"/>
          </w:tcPr>
          <w:p w14:paraId="31FB8E57" w14:textId="77777777" w:rsidR="00E54CC6" w:rsidRPr="001D72AA" w:rsidRDefault="00E54CC6" w:rsidP="00F94C1B">
            <w:pPr>
              <w:pStyle w:val="Bodycopy"/>
              <w:spacing w:after="0"/>
              <w:rPr>
                <w:rFonts w:ascii="AvantGarde" w:hAnsi="AvantGarde" w:cs="Arial"/>
                <w:color w:val="auto"/>
              </w:rPr>
            </w:pPr>
            <w:r>
              <w:rPr>
                <w:rFonts w:ascii="AvantGarde" w:hAnsi="AvantGarde" w:cs="Arial"/>
                <w:color w:val="auto"/>
              </w:rPr>
              <w:t>1.0</w:t>
            </w:r>
          </w:p>
        </w:tc>
      </w:tr>
      <w:tr w:rsidR="00E54CC6" w:rsidRPr="001D72AA" w14:paraId="63DEA782" w14:textId="77777777" w:rsidTr="00F94C1B">
        <w:trPr>
          <w:trHeight w:val="288"/>
        </w:trPr>
        <w:tc>
          <w:tcPr>
            <w:tcW w:w="2311" w:type="dxa"/>
            <w:shd w:val="clear" w:color="auto" w:fill="auto"/>
            <w:vAlign w:val="center"/>
          </w:tcPr>
          <w:p w14:paraId="2FD58706" w14:textId="77777777" w:rsidR="00E54CC6" w:rsidRPr="001D72AA" w:rsidRDefault="00E54CC6" w:rsidP="00F94C1B">
            <w:pPr>
              <w:pStyle w:val="Bodycopybold"/>
            </w:pPr>
            <w:r w:rsidRPr="001D72AA">
              <w:t xml:space="preserve">Release Date </w:t>
            </w:r>
          </w:p>
        </w:tc>
        <w:tc>
          <w:tcPr>
            <w:tcW w:w="6928" w:type="dxa"/>
            <w:vAlign w:val="center"/>
          </w:tcPr>
          <w:p w14:paraId="2DA9BDAF" w14:textId="3655942C" w:rsidR="00E54CC6" w:rsidRPr="00A42FD0" w:rsidRDefault="004611FB" w:rsidP="00F94C1B">
            <w:pPr>
              <w:pStyle w:val="Bodycopy"/>
              <w:spacing w:after="0"/>
              <w:rPr>
                <w:rFonts w:ascii="AvantGarde" w:hAnsi="AvantGarde" w:cs="Arial"/>
                <w:color w:val="auto"/>
                <w:sz w:val="20"/>
              </w:rPr>
            </w:pPr>
            <w:r>
              <w:rPr>
                <w:rFonts w:ascii="AvantGarde" w:hAnsi="AvantGarde" w:cs="Arial"/>
                <w:color w:val="auto"/>
                <w:sz w:val="20"/>
              </w:rPr>
              <w:t>19</w:t>
            </w:r>
            <w:r w:rsidRPr="00F94C1B">
              <w:rPr>
                <w:rFonts w:ascii="AvantGarde" w:hAnsi="AvantGarde" w:cs="Arial"/>
                <w:color w:val="auto"/>
                <w:sz w:val="20"/>
                <w:vertAlign w:val="superscript"/>
              </w:rPr>
              <w:t>th</w:t>
            </w:r>
            <w:r>
              <w:rPr>
                <w:rFonts w:ascii="AvantGarde" w:hAnsi="AvantGarde" w:cs="Arial"/>
                <w:color w:val="auto"/>
                <w:sz w:val="20"/>
              </w:rPr>
              <w:t xml:space="preserve"> March, 2017</w:t>
            </w:r>
          </w:p>
        </w:tc>
      </w:tr>
    </w:tbl>
    <w:p w14:paraId="6FCD0442" w14:textId="77777777" w:rsidR="00E54CC6" w:rsidRPr="001D72AA" w:rsidRDefault="00E54CC6" w:rsidP="00E54CC6">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E54CC6" w:rsidRPr="001D72AA" w14:paraId="3FF5CF07" w14:textId="77777777" w:rsidTr="00F94C1B">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2729569B" w14:textId="77777777" w:rsidR="00E54CC6" w:rsidRPr="001D72AA" w:rsidRDefault="00E54CC6" w:rsidP="00F94C1B">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14:paraId="77EC513F" w14:textId="77777777" w:rsidR="00E54CC6" w:rsidRPr="001D72AA" w:rsidRDefault="00E54CC6" w:rsidP="00F94C1B">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E54CC6" w:rsidRPr="001D72AA" w14:paraId="12136514" w14:textId="77777777" w:rsidTr="00F94C1B">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5414242C" w14:textId="77777777" w:rsidR="00E54CC6" w:rsidRPr="001D72AA" w:rsidRDefault="00E54CC6" w:rsidP="00F94C1B">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14:paraId="23BC83A7" w14:textId="66B04B52" w:rsidR="00E54CC6" w:rsidRPr="001D72AA" w:rsidRDefault="00F94C1B" w:rsidP="00F94C1B">
            <w:pPr>
              <w:pStyle w:val="Documentname"/>
              <w:spacing w:after="0"/>
              <w:rPr>
                <w:rFonts w:ascii="AvantGarde" w:hAnsi="AvantGarde" w:cs="Arial"/>
              </w:rPr>
            </w:pPr>
            <w:r>
              <w:rPr>
                <w:rFonts w:ascii="AvantGarde" w:hAnsi="AvantGarde" w:cs="Arial"/>
              </w:rPr>
              <w:t>16</w:t>
            </w:r>
            <w:r w:rsidRPr="00F94C1B">
              <w:rPr>
                <w:rFonts w:ascii="AvantGarde" w:hAnsi="AvantGarde" w:cs="Arial"/>
                <w:vertAlign w:val="superscript"/>
              </w:rPr>
              <w:t>th</w:t>
            </w:r>
            <w:r>
              <w:rPr>
                <w:rFonts w:ascii="AvantGarde" w:hAnsi="AvantGarde" w:cs="Arial"/>
              </w:rPr>
              <w:t xml:space="preserve"> March,2017</w:t>
            </w:r>
          </w:p>
        </w:tc>
      </w:tr>
      <w:tr w:rsidR="00E54CC6" w:rsidRPr="001D72AA" w14:paraId="52BD0F42" w14:textId="77777777" w:rsidTr="00F94C1B">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0D1967B7" w14:textId="77777777" w:rsidR="00E54CC6" w:rsidRPr="001D72AA" w:rsidRDefault="00E54CC6" w:rsidP="00F94C1B">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14:paraId="22AC9AD8" w14:textId="77777777" w:rsidR="00E54CC6" w:rsidRPr="00557730" w:rsidRDefault="00E54CC6" w:rsidP="00F94C1B">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E54CC6" w:rsidRPr="001D72AA" w14:paraId="296CADF2" w14:textId="77777777" w:rsidTr="00F94C1B">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39FF390F" w14:textId="77777777" w:rsidR="00E54CC6" w:rsidRPr="001D72AA" w:rsidRDefault="00E54CC6" w:rsidP="00F94C1B">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14:paraId="0F3CC560" w14:textId="0A761C97" w:rsidR="00E54CC6" w:rsidRPr="00557730" w:rsidRDefault="00F94C1B" w:rsidP="00F94C1B">
            <w:pPr>
              <w:pStyle w:val="Bodycopy"/>
              <w:spacing w:after="0"/>
              <w:rPr>
                <w:rFonts w:ascii="AvantGarde" w:hAnsi="AvantGarde" w:cs="Arial"/>
                <w:color w:val="auto"/>
                <w:sz w:val="20"/>
              </w:rPr>
            </w:pPr>
            <w:r>
              <w:rPr>
                <w:rFonts w:ascii="AvantGarde" w:hAnsi="AvantGarde" w:cs="Arial"/>
                <w:color w:val="auto"/>
                <w:sz w:val="20"/>
              </w:rPr>
              <w:t>19</w:t>
            </w:r>
            <w:r w:rsidRPr="00F94C1B">
              <w:rPr>
                <w:rFonts w:ascii="AvantGarde" w:hAnsi="AvantGarde" w:cs="Arial"/>
                <w:color w:val="auto"/>
                <w:sz w:val="20"/>
                <w:vertAlign w:val="superscript"/>
              </w:rPr>
              <w:t>th</w:t>
            </w:r>
            <w:r>
              <w:rPr>
                <w:rFonts w:ascii="AvantGarde" w:hAnsi="AvantGarde" w:cs="Arial"/>
                <w:color w:val="auto"/>
                <w:sz w:val="20"/>
              </w:rPr>
              <w:t xml:space="preserve"> March, 2017</w:t>
            </w:r>
          </w:p>
        </w:tc>
      </w:tr>
    </w:tbl>
    <w:p w14:paraId="4959EDFC" w14:textId="77777777" w:rsidR="00E54CC6" w:rsidRDefault="00E54CC6" w:rsidP="00E54CC6">
      <w:pPr>
        <w:jc w:val="both"/>
      </w:pPr>
    </w:p>
    <w:p w14:paraId="1A0BCAEB" w14:textId="77777777" w:rsidR="00E54CC6" w:rsidRDefault="00E54CC6" w:rsidP="00E54CC6">
      <w:pPr>
        <w:jc w:val="both"/>
      </w:pPr>
    </w:p>
    <w:p w14:paraId="51746233" w14:textId="77777777" w:rsidR="00E54CC6" w:rsidRDefault="00E54CC6" w:rsidP="00E54CC6">
      <w:pPr>
        <w:jc w:val="both"/>
      </w:pPr>
    </w:p>
    <w:p w14:paraId="78E82DA5" w14:textId="77777777" w:rsidR="00E54CC6" w:rsidRDefault="00E54CC6" w:rsidP="00E54CC6">
      <w:pPr>
        <w:jc w:val="both"/>
      </w:pPr>
    </w:p>
    <w:p w14:paraId="7E2BFB17" w14:textId="77777777" w:rsidR="00E54CC6" w:rsidRDefault="00E54CC6" w:rsidP="00E54CC6">
      <w:pPr>
        <w:jc w:val="both"/>
      </w:pPr>
    </w:p>
    <w:p w14:paraId="784C8DC6" w14:textId="77777777" w:rsidR="00E54CC6" w:rsidRDefault="00E54CC6" w:rsidP="00E54CC6">
      <w:pPr>
        <w:jc w:val="both"/>
      </w:pPr>
    </w:p>
    <w:p w14:paraId="2BE7DED7" w14:textId="77777777" w:rsidR="00E54CC6" w:rsidRDefault="00E54CC6" w:rsidP="00E54CC6">
      <w:pPr>
        <w:jc w:val="both"/>
      </w:pPr>
    </w:p>
    <w:p w14:paraId="795CA5F5" w14:textId="77777777" w:rsidR="00E54CC6" w:rsidRDefault="00E54CC6" w:rsidP="00E54CC6">
      <w:pPr>
        <w:jc w:val="both"/>
      </w:pPr>
    </w:p>
    <w:p w14:paraId="7257AF9F" w14:textId="77777777" w:rsidR="00E54CC6" w:rsidRDefault="00E54CC6" w:rsidP="00E54CC6">
      <w:pPr>
        <w:jc w:val="both"/>
      </w:pPr>
    </w:p>
    <w:p w14:paraId="28F95E46" w14:textId="77777777" w:rsidR="00E54CC6" w:rsidRDefault="00E54CC6" w:rsidP="00E54CC6">
      <w:pPr>
        <w:jc w:val="both"/>
      </w:pPr>
    </w:p>
    <w:p w14:paraId="01A2727C" w14:textId="77777777" w:rsidR="00E54CC6" w:rsidRDefault="00E54CC6" w:rsidP="00E54CC6">
      <w:pPr>
        <w:jc w:val="both"/>
      </w:pPr>
    </w:p>
    <w:p w14:paraId="500EA45C" w14:textId="77777777" w:rsidR="00E54CC6" w:rsidRDefault="00E54CC6" w:rsidP="00E54CC6">
      <w:pPr>
        <w:jc w:val="both"/>
      </w:pPr>
    </w:p>
    <w:p w14:paraId="5CC448CB" w14:textId="77777777" w:rsidR="00E54CC6" w:rsidRPr="00C4266F" w:rsidRDefault="00E54CC6" w:rsidP="00E54CC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71298436" w14:textId="77777777" w:rsidR="00E54CC6" w:rsidRPr="00E2232E" w:rsidRDefault="00E54CC6" w:rsidP="00E54CC6">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60C1FE1B"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0D3E40A2"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28422CC4"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0DBC3199" w14:textId="77777777" w:rsidR="00E54CC6" w:rsidRPr="00971C37" w:rsidRDefault="00E54CC6" w:rsidP="00E54CC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07C77E9F" w14:textId="77777777" w:rsidR="00E54CC6" w:rsidRDefault="00E54CC6" w:rsidP="00E54CC6">
      <w:pPr>
        <w:spacing w:after="0"/>
        <w:jc w:val="both"/>
      </w:pPr>
      <w:r>
        <w:rPr>
          <w:rFonts w:ascii="CG Times" w:hAnsi="CG Times"/>
          <w:b/>
          <w:lang w:val="en-GB"/>
        </w:rPr>
        <w:t>______________________________                                                                  ______________________________</w:t>
      </w:r>
    </w:p>
    <w:p w14:paraId="0B514A8B" w14:textId="77777777" w:rsidR="00E54CC6" w:rsidRPr="00F12A0F" w:rsidRDefault="00E54CC6" w:rsidP="00E54CC6">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14:paraId="48A5737D" w14:textId="77777777" w:rsidR="00E54CC6" w:rsidRPr="005D1E85" w:rsidRDefault="00E54CC6" w:rsidP="00E54CC6">
      <w:pPr>
        <w:pStyle w:val="Heading1"/>
        <w:numPr>
          <w:ilvl w:val="0"/>
          <w:numId w:val="6"/>
        </w:numPr>
        <w:rPr>
          <w:b/>
        </w:rPr>
      </w:pPr>
      <w:bookmarkStart w:id="4" w:name="_Toc473540487"/>
      <w:bookmarkStart w:id="5" w:name="_Toc477786407"/>
      <w:r w:rsidRPr="005D1E85">
        <w:rPr>
          <w:b/>
        </w:rPr>
        <w:lastRenderedPageBreak/>
        <w:t>Document History</w:t>
      </w:r>
      <w:bookmarkEnd w:id="4"/>
      <w:bookmarkEnd w:id="5"/>
      <w:r w:rsidRPr="005D1E85">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E54CC6" w:rsidRPr="001D72AA" w14:paraId="21A71E7E" w14:textId="77777777" w:rsidTr="00F94C1B">
        <w:trPr>
          <w:trHeight w:val="314"/>
        </w:trPr>
        <w:tc>
          <w:tcPr>
            <w:tcW w:w="9270" w:type="dxa"/>
            <w:gridSpan w:val="6"/>
          </w:tcPr>
          <w:p w14:paraId="0E4C56B5" w14:textId="77777777" w:rsidR="00E54CC6" w:rsidRPr="001D72AA" w:rsidRDefault="00E54CC6" w:rsidP="00F94C1B">
            <w:pPr>
              <w:pStyle w:val="Bodycopybold"/>
            </w:pPr>
            <w:r w:rsidRPr="001D72AA">
              <w:t>A=Added, M=Modified, D=Delete</w:t>
            </w:r>
          </w:p>
        </w:tc>
      </w:tr>
      <w:tr w:rsidR="00E54CC6" w:rsidRPr="001D72AA" w14:paraId="214C5BC9" w14:textId="77777777" w:rsidTr="00F94C1B">
        <w:tc>
          <w:tcPr>
            <w:tcW w:w="1260" w:type="dxa"/>
          </w:tcPr>
          <w:p w14:paraId="23499F38"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14:paraId="5A6DD9D8"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14:paraId="434B1DA4"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14:paraId="33BD052E"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14:paraId="757C7F10"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14:paraId="44238259" w14:textId="77777777" w:rsidR="00E54CC6" w:rsidRPr="001D72AA" w:rsidRDefault="00E54CC6" w:rsidP="00F94C1B">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E54CC6" w:rsidRPr="001D72AA" w14:paraId="0036C5C9" w14:textId="77777777" w:rsidTr="00C35E1B">
        <w:trPr>
          <w:trHeight w:val="512"/>
        </w:trPr>
        <w:tc>
          <w:tcPr>
            <w:tcW w:w="1260" w:type="dxa"/>
          </w:tcPr>
          <w:p w14:paraId="096A047E" w14:textId="77777777" w:rsidR="00E54CC6" w:rsidRPr="001D72AA" w:rsidRDefault="00E54CC6" w:rsidP="00F94C1B">
            <w:pPr>
              <w:jc w:val="center"/>
              <w:rPr>
                <w:rFonts w:ascii="AvantGarde" w:hAnsi="AvantGarde"/>
                <w:sz w:val="18"/>
                <w:szCs w:val="18"/>
              </w:rPr>
            </w:pPr>
            <w:r>
              <w:rPr>
                <w:rFonts w:ascii="AvantGarde" w:hAnsi="AvantGarde"/>
                <w:sz w:val="18"/>
                <w:szCs w:val="18"/>
              </w:rPr>
              <w:t>1.0</w:t>
            </w:r>
          </w:p>
        </w:tc>
        <w:tc>
          <w:tcPr>
            <w:tcW w:w="1440" w:type="dxa"/>
          </w:tcPr>
          <w:p w14:paraId="433AFA6A" w14:textId="6D95766A" w:rsidR="00E54CC6" w:rsidRPr="001D72AA" w:rsidRDefault="00C35E1B" w:rsidP="00F94C1B">
            <w:pPr>
              <w:jc w:val="center"/>
              <w:rPr>
                <w:rFonts w:ascii="AvantGarde" w:hAnsi="AvantGarde"/>
                <w:sz w:val="18"/>
                <w:szCs w:val="18"/>
              </w:rPr>
            </w:pPr>
            <w:r>
              <w:rPr>
                <w:rFonts w:ascii="AvantGarde" w:hAnsi="AvantGarde"/>
                <w:sz w:val="18"/>
                <w:szCs w:val="18"/>
              </w:rPr>
              <w:t>15-March</w:t>
            </w:r>
            <w:r w:rsidR="00E54CC6">
              <w:rPr>
                <w:rFonts w:ascii="AvantGarde" w:hAnsi="AvantGarde"/>
                <w:sz w:val="18"/>
                <w:szCs w:val="18"/>
              </w:rPr>
              <w:t>-2017</w:t>
            </w:r>
          </w:p>
        </w:tc>
        <w:tc>
          <w:tcPr>
            <w:tcW w:w="1350" w:type="dxa"/>
          </w:tcPr>
          <w:p w14:paraId="48A58787" w14:textId="77777777" w:rsidR="00E54CC6" w:rsidRPr="001D72AA" w:rsidRDefault="00E54CC6" w:rsidP="00F94C1B">
            <w:pPr>
              <w:jc w:val="center"/>
              <w:rPr>
                <w:rFonts w:ascii="AvantGarde" w:hAnsi="AvantGarde"/>
                <w:sz w:val="18"/>
                <w:szCs w:val="18"/>
              </w:rPr>
            </w:pPr>
          </w:p>
        </w:tc>
        <w:tc>
          <w:tcPr>
            <w:tcW w:w="990" w:type="dxa"/>
          </w:tcPr>
          <w:p w14:paraId="114D29C7" w14:textId="77777777" w:rsidR="00E54CC6" w:rsidRPr="001D72AA" w:rsidRDefault="00E54CC6" w:rsidP="00F94C1B">
            <w:pPr>
              <w:jc w:val="center"/>
              <w:rPr>
                <w:rFonts w:ascii="AvantGarde" w:hAnsi="AvantGarde"/>
                <w:sz w:val="18"/>
                <w:szCs w:val="18"/>
              </w:rPr>
            </w:pPr>
            <w:r>
              <w:rPr>
                <w:rFonts w:ascii="AvantGarde" w:hAnsi="AvantGarde"/>
                <w:sz w:val="18"/>
                <w:szCs w:val="18"/>
              </w:rPr>
              <w:t>A</w:t>
            </w:r>
          </w:p>
        </w:tc>
        <w:tc>
          <w:tcPr>
            <w:tcW w:w="2250" w:type="dxa"/>
          </w:tcPr>
          <w:p w14:paraId="584861B4" w14:textId="77777777" w:rsidR="00E54CC6" w:rsidRPr="001D72AA" w:rsidRDefault="00E54CC6" w:rsidP="00F94C1B">
            <w:pPr>
              <w:rPr>
                <w:rFonts w:ascii="AvantGarde" w:hAnsi="AvantGarde"/>
                <w:sz w:val="18"/>
                <w:szCs w:val="18"/>
              </w:rPr>
            </w:pPr>
            <w:r>
              <w:rPr>
                <w:rFonts w:ascii="AvantGarde" w:hAnsi="AvantGarde"/>
                <w:sz w:val="18"/>
                <w:szCs w:val="18"/>
              </w:rPr>
              <w:t>Initial</w:t>
            </w:r>
          </w:p>
        </w:tc>
        <w:tc>
          <w:tcPr>
            <w:tcW w:w="1980" w:type="dxa"/>
          </w:tcPr>
          <w:p w14:paraId="6BD908E2" w14:textId="77777777" w:rsidR="00E54CC6" w:rsidRPr="001D72AA" w:rsidRDefault="00E54CC6" w:rsidP="00F94C1B">
            <w:pPr>
              <w:jc w:val="center"/>
              <w:rPr>
                <w:rFonts w:ascii="AvantGarde" w:hAnsi="AvantGarde"/>
                <w:sz w:val="18"/>
                <w:szCs w:val="18"/>
              </w:rPr>
            </w:pPr>
            <w:r>
              <w:rPr>
                <w:rFonts w:ascii="AvantGarde" w:hAnsi="AvantGarde"/>
                <w:sz w:val="18"/>
                <w:szCs w:val="18"/>
              </w:rPr>
              <w:t>Kamrun Nahar</w:t>
            </w:r>
          </w:p>
        </w:tc>
      </w:tr>
      <w:tr w:rsidR="00E54CC6" w:rsidRPr="001D72AA" w14:paraId="55D7300F" w14:textId="77777777" w:rsidTr="00F94C1B">
        <w:tc>
          <w:tcPr>
            <w:tcW w:w="1260" w:type="dxa"/>
          </w:tcPr>
          <w:p w14:paraId="504E50EA" w14:textId="77777777" w:rsidR="00E54CC6" w:rsidRPr="001D72AA" w:rsidRDefault="00E54CC6" w:rsidP="00F94C1B">
            <w:pPr>
              <w:jc w:val="center"/>
              <w:rPr>
                <w:rFonts w:ascii="AvantGarde" w:hAnsi="AvantGarde"/>
                <w:sz w:val="18"/>
                <w:szCs w:val="18"/>
              </w:rPr>
            </w:pPr>
          </w:p>
        </w:tc>
        <w:tc>
          <w:tcPr>
            <w:tcW w:w="1440" w:type="dxa"/>
          </w:tcPr>
          <w:p w14:paraId="6782F0E1" w14:textId="77777777" w:rsidR="00E54CC6" w:rsidRPr="001D72AA" w:rsidRDefault="00E54CC6" w:rsidP="00F94C1B">
            <w:pPr>
              <w:jc w:val="center"/>
              <w:rPr>
                <w:rFonts w:ascii="AvantGarde" w:hAnsi="AvantGarde"/>
                <w:sz w:val="18"/>
                <w:szCs w:val="18"/>
              </w:rPr>
            </w:pPr>
          </w:p>
        </w:tc>
        <w:tc>
          <w:tcPr>
            <w:tcW w:w="1350" w:type="dxa"/>
          </w:tcPr>
          <w:p w14:paraId="255FE818" w14:textId="77777777" w:rsidR="00E54CC6" w:rsidRPr="001D72AA" w:rsidRDefault="00E54CC6" w:rsidP="00F94C1B">
            <w:pPr>
              <w:jc w:val="center"/>
              <w:rPr>
                <w:rFonts w:ascii="AvantGarde" w:hAnsi="AvantGarde"/>
                <w:sz w:val="18"/>
                <w:szCs w:val="18"/>
              </w:rPr>
            </w:pPr>
          </w:p>
        </w:tc>
        <w:tc>
          <w:tcPr>
            <w:tcW w:w="990" w:type="dxa"/>
          </w:tcPr>
          <w:p w14:paraId="6B5799F6" w14:textId="77777777" w:rsidR="00E54CC6" w:rsidRPr="001D72AA" w:rsidRDefault="00E54CC6" w:rsidP="00F94C1B">
            <w:pPr>
              <w:jc w:val="center"/>
              <w:rPr>
                <w:rFonts w:ascii="AvantGarde" w:hAnsi="AvantGarde"/>
                <w:sz w:val="18"/>
                <w:szCs w:val="18"/>
              </w:rPr>
            </w:pPr>
          </w:p>
        </w:tc>
        <w:tc>
          <w:tcPr>
            <w:tcW w:w="2250" w:type="dxa"/>
          </w:tcPr>
          <w:p w14:paraId="1ABA69E1" w14:textId="77777777" w:rsidR="00E54CC6" w:rsidRPr="001D72AA" w:rsidRDefault="00E54CC6" w:rsidP="00F94C1B">
            <w:pPr>
              <w:rPr>
                <w:rFonts w:ascii="AvantGarde" w:hAnsi="AvantGarde"/>
                <w:sz w:val="18"/>
                <w:szCs w:val="18"/>
              </w:rPr>
            </w:pPr>
          </w:p>
        </w:tc>
        <w:tc>
          <w:tcPr>
            <w:tcW w:w="1980" w:type="dxa"/>
          </w:tcPr>
          <w:p w14:paraId="7C7CABC9" w14:textId="77777777" w:rsidR="00E54CC6" w:rsidRPr="001D72AA" w:rsidRDefault="00E54CC6" w:rsidP="00F94C1B">
            <w:pPr>
              <w:jc w:val="center"/>
              <w:rPr>
                <w:rFonts w:ascii="AvantGarde" w:hAnsi="AvantGarde"/>
                <w:sz w:val="18"/>
                <w:szCs w:val="18"/>
              </w:rPr>
            </w:pPr>
          </w:p>
        </w:tc>
      </w:tr>
      <w:tr w:rsidR="00E54CC6" w:rsidRPr="001D72AA" w14:paraId="19E2B4ED" w14:textId="77777777" w:rsidTr="00F94C1B">
        <w:tc>
          <w:tcPr>
            <w:tcW w:w="1260" w:type="dxa"/>
          </w:tcPr>
          <w:p w14:paraId="3B5B9AF9" w14:textId="77777777" w:rsidR="00E54CC6" w:rsidRPr="001D72AA" w:rsidRDefault="00E54CC6" w:rsidP="00F94C1B">
            <w:pPr>
              <w:jc w:val="center"/>
              <w:rPr>
                <w:rFonts w:ascii="AvantGarde" w:hAnsi="AvantGarde"/>
                <w:sz w:val="18"/>
                <w:szCs w:val="18"/>
              </w:rPr>
            </w:pPr>
          </w:p>
        </w:tc>
        <w:tc>
          <w:tcPr>
            <w:tcW w:w="1440" w:type="dxa"/>
          </w:tcPr>
          <w:p w14:paraId="44550F09" w14:textId="77777777" w:rsidR="00E54CC6" w:rsidRPr="001D72AA" w:rsidRDefault="00E54CC6" w:rsidP="00F94C1B">
            <w:pPr>
              <w:jc w:val="center"/>
              <w:rPr>
                <w:rFonts w:ascii="AvantGarde" w:hAnsi="AvantGarde"/>
                <w:sz w:val="18"/>
                <w:szCs w:val="18"/>
              </w:rPr>
            </w:pPr>
          </w:p>
        </w:tc>
        <w:tc>
          <w:tcPr>
            <w:tcW w:w="1350" w:type="dxa"/>
          </w:tcPr>
          <w:p w14:paraId="0E2E982D" w14:textId="77777777" w:rsidR="00E54CC6" w:rsidRPr="001D72AA" w:rsidRDefault="00E54CC6" w:rsidP="00F94C1B">
            <w:pPr>
              <w:jc w:val="center"/>
              <w:rPr>
                <w:rFonts w:ascii="AvantGarde" w:hAnsi="AvantGarde"/>
                <w:sz w:val="18"/>
                <w:szCs w:val="18"/>
              </w:rPr>
            </w:pPr>
          </w:p>
        </w:tc>
        <w:tc>
          <w:tcPr>
            <w:tcW w:w="990" w:type="dxa"/>
          </w:tcPr>
          <w:p w14:paraId="2C90A9E6" w14:textId="77777777" w:rsidR="00E54CC6" w:rsidRPr="001D72AA" w:rsidRDefault="00E54CC6" w:rsidP="00F94C1B">
            <w:pPr>
              <w:jc w:val="center"/>
              <w:rPr>
                <w:rFonts w:ascii="AvantGarde" w:hAnsi="AvantGarde"/>
                <w:sz w:val="18"/>
                <w:szCs w:val="18"/>
              </w:rPr>
            </w:pPr>
          </w:p>
        </w:tc>
        <w:tc>
          <w:tcPr>
            <w:tcW w:w="2250" w:type="dxa"/>
          </w:tcPr>
          <w:p w14:paraId="44D2B532" w14:textId="77777777" w:rsidR="00E54CC6" w:rsidRPr="001D72AA" w:rsidRDefault="00E54CC6" w:rsidP="00F94C1B">
            <w:pPr>
              <w:jc w:val="center"/>
              <w:rPr>
                <w:rFonts w:ascii="AvantGarde" w:hAnsi="AvantGarde"/>
                <w:sz w:val="18"/>
                <w:szCs w:val="18"/>
              </w:rPr>
            </w:pPr>
          </w:p>
        </w:tc>
        <w:tc>
          <w:tcPr>
            <w:tcW w:w="1980" w:type="dxa"/>
          </w:tcPr>
          <w:p w14:paraId="627E146E" w14:textId="77777777" w:rsidR="00E54CC6" w:rsidRPr="001D72AA" w:rsidRDefault="00E54CC6" w:rsidP="00F94C1B">
            <w:pPr>
              <w:jc w:val="center"/>
              <w:rPr>
                <w:rFonts w:ascii="AvantGarde" w:hAnsi="AvantGarde"/>
                <w:sz w:val="18"/>
                <w:szCs w:val="18"/>
              </w:rPr>
            </w:pPr>
          </w:p>
        </w:tc>
      </w:tr>
      <w:bookmarkEnd w:id="0"/>
      <w:bookmarkEnd w:id="1"/>
    </w:tbl>
    <w:p w14:paraId="2943B055" w14:textId="77777777" w:rsidR="00E54CC6" w:rsidRDefault="00E54CC6" w:rsidP="00E54CC6"/>
    <w:p w14:paraId="24D06441" w14:textId="77777777" w:rsidR="00E54CC6" w:rsidRDefault="00E54CC6" w:rsidP="00E54CC6"/>
    <w:p w14:paraId="69A2CE01" w14:textId="77777777" w:rsidR="00E54CC6" w:rsidRDefault="00E54CC6" w:rsidP="00E54CC6"/>
    <w:p w14:paraId="25C5E5A4" w14:textId="77777777" w:rsidR="00E54CC6" w:rsidRDefault="00E54CC6" w:rsidP="00E54CC6"/>
    <w:p w14:paraId="34077FEC" w14:textId="77777777" w:rsidR="00E54CC6" w:rsidRDefault="00E54CC6" w:rsidP="00E54CC6"/>
    <w:p w14:paraId="1EC3552E" w14:textId="77777777" w:rsidR="00E54CC6" w:rsidRDefault="00E54CC6" w:rsidP="00E54CC6"/>
    <w:p w14:paraId="46A79463" w14:textId="77777777" w:rsidR="00E54CC6" w:rsidRDefault="00E54CC6" w:rsidP="00E54CC6"/>
    <w:p w14:paraId="25F4692A" w14:textId="77777777" w:rsidR="00E54CC6" w:rsidRDefault="00E54CC6" w:rsidP="00E54CC6"/>
    <w:p w14:paraId="2C7349E0" w14:textId="77777777" w:rsidR="00E54CC6" w:rsidRDefault="00E54CC6" w:rsidP="00E54CC6"/>
    <w:p w14:paraId="5DE5D324" w14:textId="77777777" w:rsidR="00E54CC6" w:rsidRDefault="00E54CC6" w:rsidP="00E54CC6"/>
    <w:p w14:paraId="54E1F1D4" w14:textId="77777777" w:rsidR="00E54CC6" w:rsidRDefault="00E54CC6" w:rsidP="00E54CC6"/>
    <w:p w14:paraId="7B07457A" w14:textId="77777777" w:rsidR="00E54CC6" w:rsidRDefault="00E54CC6" w:rsidP="00E54CC6"/>
    <w:p w14:paraId="61015600" w14:textId="77777777" w:rsidR="00E54CC6" w:rsidRDefault="00E54CC6" w:rsidP="00E54CC6"/>
    <w:p w14:paraId="0B4D216F" w14:textId="77777777" w:rsidR="00E54CC6" w:rsidRDefault="00E54CC6" w:rsidP="00E54CC6"/>
    <w:p w14:paraId="2908543A" w14:textId="77777777" w:rsidR="00E54CC6" w:rsidRDefault="00E54CC6" w:rsidP="00E54CC6"/>
    <w:p w14:paraId="3F93F1B0" w14:textId="77777777" w:rsidR="00E54CC6" w:rsidRDefault="00E54CC6" w:rsidP="00E54CC6"/>
    <w:p w14:paraId="29ABC4C1" w14:textId="77777777" w:rsidR="00E54CC6" w:rsidRDefault="00E54CC6" w:rsidP="00E54CC6"/>
    <w:p w14:paraId="3DA7F575" w14:textId="77777777" w:rsidR="00E54CC6" w:rsidRDefault="00E54CC6" w:rsidP="00E54CC6"/>
    <w:p w14:paraId="6F805F12" w14:textId="77777777" w:rsidR="00E54CC6" w:rsidRDefault="00E54CC6" w:rsidP="00E54CC6"/>
    <w:p w14:paraId="2ACC2004" w14:textId="77777777" w:rsidR="00E54CC6" w:rsidRDefault="00E54CC6" w:rsidP="00E54CC6"/>
    <w:p w14:paraId="73F4F146" w14:textId="77777777" w:rsidR="00E54CC6" w:rsidRDefault="00E54CC6" w:rsidP="00E54CC6"/>
    <w:p w14:paraId="16D8F0A2" w14:textId="77777777" w:rsidR="00E54CC6" w:rsidRDefault="00E54CC6" w:rsidP="00E54CC6"/>
    <w:sdt>
      <w:sdtPr>
        <w:rPr>
          <w:rFonts w:ascii="Calibri" w:eastAsia="Calibri" w:hAnsi="Calibri" w:cs="Calibri"/>
          <w:color w:val="000000"/>
          <w:sz w:val="22"/>
          <w:szCs w:val="22"/>
        </w:rPr>
        <w:id w:val="-2061154486"/>
        <w:docPartObj>
          <w:docPartGallery w:val="Table of Contents"/>
          <w:docPartUnique/>
        </w:docPartObj>
      </w:sdtPr>
      <w:sdtEndPr>
        <w:rPr>
          <w:b/>
          <w:bCs/>
          <w:noProof/>
        </w:rPr>
      </w:sdtEndPr>
      <w:sdtContent>
        <w:p w14:paraId="1B944767" w14:textId="77777777" w:rsidR="00E54CC6" w:rsidRDefault="00E54CC6" w:rsidP="00E54CC6">
          <w:pPr>
            <w:pStyle w:val="TOCHeading"/>
          </w:pPr>
          <w:r>
            <w:t>Contents</w:t>
          </w:r>
        </w:p>
        <w:p w14:paraId="4FF94912" w14:textId="77777777" w:rsidR="00211613" w:rsidRDefault="00E54CC6">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7786406" w:history="1">
            <w:r w:rsidR="00211613" w:rsidRPr="0083511F">
              <w:rPr>
                <w:rStyle w:val="Hyperlink"/>
                <w:b/>
                <w:noProof/>
              </w:rPr>
              <w:t>A.</w:t>
            </w:r>
            <w:r w:rsidR="00211613">
              <w:rPr>
                <w:rFonts w:asciiTheme="minorHAnsi" w:eastAsiaTheme="minorEastAsia" w:hAnsiTheme="minorHAnsi" w:cstheme="minorBidi"/>
                <w:noProof/>
                <w:color w:val="auto"/>
              </w:rPr>
              <w:tab/>
            </w:r>
            <w:r w:rsidR="00211613" w:rsidRPr="0083511F">
              <w:rPr>
                <w:rStyle w:val="Hyperlink"/>
                <w:b/>
                <w:noProof/>
              </w:rPr>
              <w:t>Document Information</w:t>
            </w:r>
            <w:r w:rsidR="00211613">
              <w:rPr>
                <w:noProof/>
                <w:webHidden/>
              </w:rPr>
              <w:tab/>
            </w:r>
            <w:r w:rsidR="00211613">
              <w:rPr>
                <w:noProof/>
                <w:webHidden/>
              </w:rPr>
              <w:fldChar w:fldCharType="begin"/>
            </w:r>
            <w:r w:rsidR="00211613">
              <w:rPr>
                <w:noProof/>
                <w:webHidden/>
              </w:rPr>
              <w:instrText xml:space="preserve"> PAGEREF _Toc477786406 \h </w:instrText>
            </w:r>
            <w:r w:rsidR="00211613">
              <w:rPr>
                <w:noProof/>
                <w:webHidden/>
              </w:rPr>
            </w:r>
            <w:r w:rsidR="00211613">
              <w:rPr>
                <w:noProof/>
                <w:webHidden/>
              </w:rPr>
              <w:fldChar w:fldCharType="separate"/>
            </w:r>
            <w:r w:rsidR="00211613">
              <w:rPr>
                <w:noProof/>
                <w:webHidden/>
              </w:rPr>
              <w:t>2</w:t>
            </w:r>
            <w:r w:rsidR="00211613">
              <w:rPr>
                <w:noProof/>
                <w:webHidden/>
              </w:rPr>
              <w:fldChar w:fldCharType="end"/>
            </w:r>
          </w:hyperlink>
        </w:p>
        <w:p w14:paraId="29750E15" w14:textId="77777777" w:rsidR="00211613" w:rsidRDefault="00211613">
          <w:pPr>
            <w:pStyle w:val="TOC1"/>
            <w:tabs>
              <w:tab w:val="left" w:pos="440"/>
              <w:tab w:val="right" w:leader="dot" w:pos="9350"/>
            </w:tabs>
            <w:rPr>
              <w:rFonts w:asciiTheme="minorHAnsi" w:eastAsiaTheme="minorEastAsia" w:hAnsiTheme="minorHAnsi" w:cstheme="minorBidi"/>
              <w:noProof/>
              <w:color w:val="auto"/>
            </w:rPr>
          </w:pPr>
          <w:hyperlink w:anchor="_Toc477786407" w:history="1">
            <w:r w:rsidRPr="0083511F">
              <w:rPr>
                <w:rStyle w:val="Hyperlink"/>
                <w:b/>
                <w:noProof/>
              </w:rPr>
              <w:t>B.</w:t>
            </w:r>
            <w:r>
              <w:rPr>
                <w:rFonts w:asciiTheme="minorHAnsi" w:eastAsiaTheme="minorEastAsia" w:hAnsiTheme="minorHAnsi" w:cstheme="minorBidi"/>
                <w:noProof/>
                <w:color w:val="auto"/>
              </w:rPr>
              <w:tab/>
            </w:r>
            <w:r w:rsidRPr="0083511F">
              <w:rPr>
                <w:rStyle w:val="Hyperlink"/>
                <w:b/>
                <w:noProof/>
              </w:rPr>
              <w:t>Document History</w:t>
            </w:r>
            <w:r>
              <w:rPr>
                <w:noProof/>
                <w:webHidden/>
              </w:rPr>
              <w:tab/>
            </w:r>
            <w:r>
              <w:rPr>
                <w:noProof/>
                <w:webHidden/>
              </w:rPr>
              <w:fldChar w:fldCharType="begin"/>
            </w:r>
            <w:r>
              <w:rPr>
                <w:noProof/>
                <w:webHidden/>
              </w:rPr>
              <w:instrText xml:space="preserve"> PAGEREF _Toc477786407 \h </w:instrText>
            </w:r>
            <w:r>
              <w:rPr>
                <w:noProof/>
                <w:webHidden/>
              </w:rPr>
            </w:r>
            <w:r>
              <w:rPr>
                <w:noProof/>
                <w:webHidden/>
              </w:rPr>
              <w:fldChar w:fldCharType="separate"/>
            </w:r>
            <w:r>
              <w:rPr>
                <w:noProof/>
                <w:webHidden/>
              </w:rPr>
              <w:t>3</w:t>
            </w:r>
            <w:r>
              <w:rPr>
                <w:noProof/>
                <w:webHidden/>
              </w:rPr>
              <w:fldChar w:fldCharType="end"/>
            </w:r>
          </w:hyperlink>
        </w:p>
        <w:p w14:paraId="0AAA0D9B" w14:textId="77777777" w:rsidR="00211613" w:rsidRDefault="00211613">
          <w:pPr>
            <w:pStyle w:val="TOC1"/>
            <w:tabs>
              <w:tab w:val="left" w:pos="660"/>
              <w:tab w:val="right" w:leader="dot" w:pos="9350"/>
            </w:tabs>
            <w:rPr>
              <w:rFonts w:asciiTheme="minorHAnsi" w:eastAsiaTheme="minorEastAsia" w:hAnsiTheme="minorHAnsi" w:cstheme="minorBidi"/>
              <w:noProof/>
              <w:color w:val="auto"/>
            </w:rPr>
          </w:pPr>
          <w:hyperlink w:anchor="_Toc477786408" w:history="1">
            <w:r w:rsidRPr="0083511F">
              <w:rPr>
                <w:rStyle w:val="Hyperlink"/>
                <w:b/>
                <w:noProof/>
              </w:rPr>
              <w:t>1.0</w:t>
            </w:r>
            <w:r>
              <w:rPr>
                <w:rFonts w:asciiTheme="minorHAnsi" w:eastAsiaTheme="minorEastAsia" w:hAnsiTheme="minorHAnsi" w:cstheme="minorBidi"/>
                <w:noProof/>
                <w:color w:val="auto"/>
              </w:rPr>
              <w:tab/>
            </w:r>
            <w:r w:rsidRPr="0083511F">
              <w:rPr>
                <w:rStyle w:val="Hyperlink"/>
                <w:b/>
                <w:noProof/>
              </w:rPr>
              <w:t>Introduction</w:t>
            </w:r>
            <w:r>
              <w:rPr>
                <w:noProof/>
                <w:webHidden/>
              </w:rPr>
              <w:tab/>
            </w:r>
            <w:r>
              <w:rPr>
                <w:noProof/>
                <w:webHidden/>
              </w:rPr>
              <w:fldChar w:fldCharType="begin"/>
            </w:r>
            <w:r>
              <w:rPr>
                <w:noProof/>
                <w:webHidden/>
              </w:rPr>
              <w:instrText xml:space="preserve"> PAGEREF _Toc477786408 \h </w:instrText>
            </w:r>
            <w:r>
              <w:rPr>
                <w:noProof/>
                <w:webHidden/>
              </w:rPr>
            </w:r>
            <w:r>
              <w:rPr>
                <w:noProof/>
                <w:webHidden/>
              </w:rPr>
              <w:fldChar w:fldCharType="separate"/>
            </w:r>
            <w:r>
              <w:rPr>
                <w:noProof/>
                <w:webHidden/>
              </w:rPr>
              <w:t>5</w:t>
            </w:r>
            <w:r>
              <w:rPr>
                <w:noProof/>
                <w:webHidden/>
              </w:rPr>
              <w:fldChar w:fldCharType="end"/>
            </w:r>
          </w:hyperlink>
        </w:p>
        <w:p w14:paraId="38D89BD8" w14:textId="77777777" w:rsidR="00211613" w:rsidRDefault="00211613">
          <w:pPr>
            <w:pStyle w:val="TOC1"/>
            <w:tabs>
              <w:tab w:val="right" w:leader="dot" w:pos="9350"/>
            </w:tabs>
            <w:rPr>
              <w:rFonts w:asciiTheme="minorHAnsi" w:eastAsiaTheme="minorEastAsia" w:hAnsiTheme="minorHAnsi" w:cstheme="minorBidi"/>
              <w:noProof/>
              <w:color w:val="auto"/>
            </w:rPr>
          </w:pPr>
          <w:hyperlink w:anchor="_Toc477786409" w:history="1">
            <w:r w:rsidRPr="0083511F">
              <w:rPr>
                <w:rStyle w:val="Hyperlink"/>
                <w:b/>
                <w:noProof/>
              </w:rPr>
              <w:t>1.1    Purpose of CRS</w:t>
            </w:r>
            <w:r>
              <w:rPr>
                <w:noProof/>
                <w:webHidden/>
              </w:rPr>
              <w:tab/>
            </w:r>
            <w:r>
              <w:rPr>
                <w:noProof/>
                <w:webHidden/>
              </w:rPr>
              <w:fldChar w:fldCharType="begin"/>
            </w:r>
            <w:r>
              <w:rPr>
                <w:noProof/>
                <w:webHidden/>
              </w:rPr>
              <w:instrText xml:space="preserve"> PAGEREF _Toc477786409 \h </w:instrText>
            </w:r>
            <w:r>
              <w:rPr>
                <w:noProof/>
                <w:webHidden/>
              </w:rPr>
            </w:r>
            <w:r>
              <w:rPr>
                <w:noProof/>
                <w:webHidden/>
              </w:rPr>
              <w:fldChar w:fldCharType="separate"/>
            </w:r>
            <w:r>
              <w:rPr>
                <w:noProof/>
                <w:webHidden/>
              </w:rPr>
              <w:t>5</w:t>
            </w:r>
            <w:r>
              <w:rPr>
                <w:noProof/>
                <w:webHidden/>
              </w:rPr>
              <w:fldChar w:fldCharType="end"/>
            </w:r>
          </w:hyperlink>
        </w:p>
        <w:p w14:paraId="68DF9192" w14:textId="77777777" w:rsidR="00211613" w:rsidRDefault="00211613">
          <w:pPr>
            <w:pStyle w:val="TOC1"/>
            <w:tabs>
              <w:tab w:val="left" w:pos="660"/>
              <w:tab w:val="right" w:leader="dot" w:pos="9350"/>
            </w:tabs>
            <w:rPr>
              <w:rFonts w:asciiTheme="minorHAnsi" w:eastAsiaTheme="minorEastAsia" w:hAnsiTheme="minorHAnsi" w:cstheme="minorBidi"/>
              <w:noProof/>
              <w:color w:val="auto"/>
            </w:rPr>
          </w:pPr>
          <w:hyperlink w:anchor="_Toc477786410" w:history="1">
            <w:r w:rsidRPr="0083511F">
              <w:rPr>
                <w:rStyle w:val="Hyperlink"/>
                <w:b/>
                <w:noProof/>
              </w:rPr>
              <w:t>2.0</w:t>
            </w:r>
            <w:r>
              <w:rPr>
                <w:rFonts w:asciiTheme="minorHAnsi" w:eastAsiaTheme="minorEastAsia" w:hAnsiTheme="minorHAnsi" w:cstheme="minorBidi"/>
                <w:noProof/>
                <w:color w:val="auto"/>
              </w:rPr>
              <w:tab/>
            </w:r>
            <w:r w:rsidRPr="0083511F">
              <w:rPr>
                <w:rStyle w:val="Hyperlink"/>
                <w:b/>
                <w:noProof/>
              </w:rPr>
              <w:t>Sales Module Overview</w:t>
            </w:r>
            <w:r>
              <w:rPr>
                <w:noProof/>
                <w:webHidden/>
              </w:rPr>
              <w:tab/>
            </w:r>
            <w:r>
              <w:rPr>
                <w:noProof/>
                <w:webHidden/>
              </w:rPr>
              <w:fldChar w:fldCharType="begin"/>
            </w:r>
            <w:r>
              <w:rPr>
                <w:noProof/>
                <w:webHidden/>
              </w:rPr>
              <w:instrText xml:space="preserve"> PAGEREF _Toc477786410 \h </w:instrText>
            </w:r>
            <w:r>
              <w:rPr>
                <w:noProof/>
                <w:webHidden/>
              </w:rPr>
            </w:r>
            <w:r>
              <w:rPr>
                <w:noProof/>
                <w:webHidden/>
              </w:rPr>
              <w:fldChar w:fldCharType="separate"/>
            </w:r>
            <w:r>
              <w:rPr>
                <w:noProof/>
                <w:webHidden/>
              </w:rPr>
              <w:t>5</w:t>
            </w:r>
            <w:r>
              <w:rPr>
                <w:noProof/>
                <w:webHidden/>
              </w:rPr>
              <w:fldChar w:fldCharType="end"/>
            </w:r>
          </w:hyperlink>
        </w:p>
        <w:p w14:paraId="63E081A7" w14:textId="77777777" w:rsidR="00211613" w:rsidRDefault="00211613">
          <w:pPr>
            <w:pStyle w:val="TOC1"/>
            <w:tabs>
              <w:tab w:val="left" w:pos="660"/>
              <w:tab w:val="right" w:leader="dot" w:pos="9350"/>
            </w:tabs>
            <w:rPr>
              <w:rFonts w:asciiTheme="minorHAnsi" w:eastAsiaTheme="minorEastAsia" w:hAnsiTheme="minorHAnsi" w:cstheme="minorBidi"/>
              <w:noProof/>
              <w:color w:val="auto"/>
            </w:rPr>
          </w:pPr>
          <w:hyperlink w:anchor="_Toc477786411" w:history="1">
            <w:r w:rsidRPr="0083511F">
              <w:rPr>
                <w:rStyle w:val="Hyperlink"/>
                <w:b/>
                <w:noProof/>
              </w:rPr>
              <w:t>3.0</w:t>
            </w:r>
            <w:r>
              <w:rPr>
                <w:rFonts w:asciiTheme="minorHAnsi" w:eastAsiaTheme="minorEastAsia" w:hAnsiTheme="minorHAnsi" w:cstheme="minorBidi"/>
                <w:noProof/>
                <w:color w:val="auto"/>
              </w:rPr>
              <w:tab/>
            </w:r>
            <w:r w:rsidRPr="0083511F">
              <w:rPr>
                <w:rStyle w:val="Hyperlink"/>
                <w:b/>
                <w:noProof/>
              </w:rPr>
              <w:t>Features of Sales Modules</w:t>
            </w:r>
            <w:r>
              <w:rPr>
                <w:noProof/>
                <w:webHidden/>
              </w:rPr>
              <w:tab/>
            </w:r>
            <w:r>
              <w:rPr>
                <w:noProof/>
                <w:webHidden/>
              </w:rPr>
              <w:fldChar w:fldCharType="begin"/>
            </w:r>
            <w:r>
              <w:rPr>
                <w:noProof/>
                <w:webHidden/>
              </w:rPr>
              <w:instrText xml:space="preserve"> PAGEREF _Toc477786411 \h </w:instrText>
            </w:r>
            <w:r>
              <w:rPr>
                <w:noProof/>
                <w:webHidden/>
              </w:rPr>
            </w:r>
            <w:r>
              <w:rPr>
                <w:noProof/>
                <w:webHidden/>
              </w:rPr>
              <w:fldChar w:fldCharType="separate"/>
            </w:r>
            <w:r>
              <w:rPr>
                <w:noProof/>
                <w:webHidden/>
              </w:rPr>
              <w:t>7</w:t>
            </w:r>
            <w:r>
              <w:rPr>
                <w:noProof/>
                <w:webHidden/>
              </w:rPr>
              <w:fldChar w:fldCharType="end"/>
            </w:r>
          </w:hyperlink>
        </w:p>
        <w:p w14:paraId="36DAC7EC"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12" w:history="1">
            <w:r w:rsidRPr="0083511F">
              <w:rPr>
                <w:rStyle w:val="Hyperlink"/>
                <w:b/>
                <w:noProof/>
              </w:rPr>
              <w:t>3.1 Order to Cash Process</w:t>
            </w:r>
            <w:r>
              <w:rPr>
                <w:noProof/>
                <w:webHidden/>
              </w:rPr>
              <w:tab/>
            </w:r>
            <w:r>
              <w:rPr>
                <w:noProof/>
                <w:webHidden/>
              </w:rPr>
              <w:fldChar w:fldCharType="begin"/>
            </w:r>
            <w:r>
              <w:rPr>
                <w:noProof/>
                <w:webHidden/>
              </w:rPr>
              <w:instrText xml:space="preserve"> PAGEREF _Toc477786412 \h </w:instrText>
            </w:r>
            <w:r>
              <w:rPr>
                <w:noProof/>
                <w:webHidden/>
              </w:rPr>
            </w:r>
            <w:r>
              <w:rPr>
                <w:noProof/>
                <w:webHidden/>
              </w:rPr>
              <w:fldChar w:fldCharType="separate"/>
            </w:r>
            <w:r>
              <w:rPr>
                <w:noProof/>
                <w:webHidden/>
              </w:rPr>
              <w:t>7</w:t>
            </w:r>
            <w:r>
              <w:rPr>
                <w:noProof/>
                <w:webHidden/>
              </w:rPr>
              <w:fldChar w:fldCharType="end"/>
            </w:r>
          </w:hyperlink>
        </w:p>
        <w:p w14:paraId="023483ED"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13" w:history="1">
            <w:r w:rsidRPr="0083511F">
              <w:rPr>
                <w:rStyle w:val="Hyperlink"/>
                <w:b/>
                <w:noProof/>
              </w:rPr>
              <w:t>3.2 Master Data Management</w:t>
            </w:r>
            <w:r>
              <w:rPr>
                <w:noProof/>
                <w:webHidden/>
              </w:rPr>
              <w:tab/>
            </w:r>
            <w:r>
              <w:rPr>
                <w:noProof/>
                <w:webHidden/>
              </w:rPr>
              <w:fldChar w:fldCharType="begin"/>
            </w:r>
            <w:r>
              <w:rPr>
                <w:noProof/>
                <w:webHidden/>
              </w:rPr>
              <w:instrText xml:space="preserve"> PAGEREF _Toc477786413 \h </w:instrText>
            </w:r>
            <w:r>
              <w:rPr>
                <w:noProof/>
                <w:webHidden/>
              </w:rPr>
            </w:r>
            <w:r>
              <w:rPr>
                <w:noProof/>
                <w:webHidden/>
              </w:rPr>
              <w:fldChar w:fldCharType="separate"/>
            </w:r>
            <w:r>
              <w:rPr>
                <w:noProof/>
                <w:webHidden/>
              </w:rPr>
              <w:t>9</w:t>
            </w:r>
            <w:r>
              <w:rPr>
                <w:noProof/>
                <w:webHidden/>
              </w:rPr>
              <w:fldChar w:fldCharType="end"/>
            </w:r>
          </w:hyperlink>
        </w:p>
        <w:p w14:paraId="33B5D0BF" w14:textId="77777777" w:rsidR="00211613" w:rsidRDefault="00211613">
          <w:pPr>
            <w:pStyle w:val="TOC3"/>
            <w:tabs>
              <w:tab w:val="right" w:leader="dot" w:pos="9350"/>
            </w:tabs>
            <w:rPr>
              <w:rFonts w:asciiTheme="minorHAnsi" w:eastAsiaTheme="minorEastAsia" w:hAnsiTheme="minorHAnsi" w:cstheme="minorBidi"/>
              <w:noProof/>
              <w:color w:val="auto"/>
            </w:rPr>
          </w:pPr>
          <w:hyperlink w:anchor="_Toc477786414" w:history="1">
            <w:r w:rsidRPr="0083511F">
              <w:rPr>
                <w:rStyle w:val="Hyperlink"/>
                <w:b/>
                <w:noProof/>
              </w:rPr>
              <w:t>3.2.1 Product</w:t>
            </w:r>
            <w:r>
              <w:rPr>
                <w:noProof/>
                <w:webHidden/>
              </w:rPr>
              <w:tab/>
            </w:r>
            <w:r>
              <w:rPr>
                <w:noProof/>
                <w:webHidden/>
              </w:rPr>
              <w:fldChar w:fldCharType="begin"/>
            </w:r>
            <w:r>
              <w:rPr>
                <w:noProof/>
                <w:webHidden/>
              </w:rPr>
              <w:instrText xml:space="preserve"> PAGEREF _Toc477786414 \h </w:instrText>
            </w:r>
            <w:r>
              <w:rPr>
                <w:noProof/>
                <w:webHidden/>
              </w:rPr>
            </w:r>
            <w:r>
              <w:rPr>
                <w:noProof/>
                <w:webHidden/>
              </w:rPr>
              <w:fldChar w:fldCharType="separate"/>
            </w:r>
            <w:r>
              <w:rPr>
                <w:noProof/>
                <w:webHidden/>
              </w:rPr>
              <w:t>9</w:t>
            </w:r>
            <w:r>
              <w:rPr>
                <w:noProof/>
                <w:webHidden/>
              </w:rPr>
              <w:fldChar w:fldCharType="end"/>
            </w:r>
          </w:hyperlink>
        </w:p>
        <w:p w14:paraId="61160B53" w14:textId="77777777" w:rsidR="00211613" w:rsidRDefault="00211613">
          <w:pPr>
            <w:pStyle w:val="TOC3"/>
            <w:tabs>
              <w:tab w:val="right" w:leader="dot" w:pos="9350"/>
            </w:tabs>
            <w:rPr>
              <w:rFonts w:asciiTheme="minorHAnsi" w:eastAsiaTheme="minorEastAsia" w:hAnsiTheme="minorHAnsi" w:cstheme="minorBidi"/>
              <w:noProof/>
              <w:color w:val="auto"/>
            </w:rPr>
          </w:pPr>
          <w:hyperlink w:anchor="_Toc477786415" w:history="1">
            <w:r w:rsidRPr="0083511F">
              <w:rPr>
                <w:rStyle w:val="Hyperlink"/>
                <w:b/>
                <w:noProof/>
              </w:rPr>
              <w:t>3</w:t>
            </w:r>
            <w:r w:rsidRPr="0083511F">
              <w:rPr>
                <w:rStyle w:val="Hyperlink"/>
                <w:noProof/>
              </w:rPr>
              <w:t>.</w:t>
            </w:r>
            <w:r w:rsidRPr="0083511F">
              <w:rPr>
                <w:rStyle w:val="Hyperlink"/>
                <w:b/>
                <w:noProof/>
              </w:rPr>
              <w:t>2.2 Customer</w:t>
            </w:r>
            <w:r>
              <w:rPr>
                <w:noProof/>
                <w:webHidden/>
              </w:rPr>
              <w:tab/>
            </w:r>
            <w:r>
              <w:rPr>
                <w:noProof/>
                <w:webHidden/>
              </w:rPr>
              <w:fldChar w:fldCharType="begin"/>
            </w:r>
            <w:r>
              <w:rPr>
                <w:noProof/>
                <w:webHidden/>
              </w:rPr>
              <w:instrText xml:space="preserve"> PAGEREF _Toc477786415 \h </w:instrText>
            </w:r>
            <w:r>
              <w:rPr>
                <w:noProof/>
                <w:webHidden/>
              </w:rPr>
            </w:r>
            <w:r>
              <w:rPr>
                <w:noProof/>
                <w:webHidden/>
              </w:rPr>
              <w:fldChar w:fldCharType="separate"/>
            </w:r>
            <w:r>
              <w:rPr>
                <w:noProof/>
                <w:webHidden/>
              </w:rPr>
              <w:t>9</w:t>
            </w:r>
            <w:r>
              <w:rPr>
                <w:noProof/>
                <w:webHidden/>
              </w:rPr>
              <w:fldChar w:fldCharType="end"/>
            </w:r>
          </w:hyperlink>
        </w:p>
        <w:p w14:paraId="25BD5B20" w14:textId="77777777" w:rsidR="00211613" w:rsidRDefault="00211613">
          <w:pPr>
            <w:pStyle w:val="TOC3"/>
            <w:tabs>
              <w:tab w:val="right" w:leader="dot" w:pos="9350"/>
            </w:tabs>
            <w:rPr>
              <w:rFonts w:asciiTheme="minorHAnsi" w:eastAsiaTheme="minorEastAsia" w:hAnsiTheme="minorHAnsi" w:cstheme="minorBidi"/>
              <w:noProof/>
              <w:color w:val="auto"/>
            </w:rPr>
          </w:pPr>
          <w:hyperlink w:anchor="_Toc477786416" w:history="1">
            <w:r w:rsidRPr="0083511F">
              <w:rPr>
                <w:rStyle w:val="Hyperlink"/>
                <w:b/>
                <w:noProof/>
              </w:rPr>
              <w:t>3.2.3 Sales Team</w:t>
            </w:r>
            <w:r>
              <w:rPr>
                <w:noProof/>
                <w:webHidden/>
              </w:rPr>
              <w:tab/>
            </w:r>
            <w:r>
              <w:rPr>
                <w:noProof/>
                <w:webHidden/>
              </w:rPr>
              <w:fldChar w:fldCharType="begin"/>
            </w:r>
            <w:r>
              <w:rPr>
                <w:noProof/>
                <w:webHidden/>
              </w:rPr>
              <w:instrText xml:space="preserve"> PAGEREF _Toc477786416 \h </w:instrText>
            </w:r>
            <w:r>
              <w:rPr>
                <w:noProof/>
                <w:webHidden/>
              </w:rPr>
            </w:r>
            <w:r>
              <w:rPr>
                <w:noProof/>
                <w:webHidden/>
              </w:rPr>
              <w:fldChar w:fldCharType="separate"/>
            </w:r>
            <w:r>
              <w:rPr>
                <w:noProof/>
                <w:webHidden/>
              </w:rPr>
              <w:t>9</w:t>
            </w:r>
            <w:r>
              <w:rPr>
                <w:noProof/>
                <w:webHidden/>
              </w:rPr>
              <w:fldChar w:fldCharType="end"/>
            </w:r>
          </w:hyperlink>
        </w:p>
        <w:p w14:paraId="6C5DAAA5"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17" w:history="1">
            <w:r w:rsidRPr="0083511F">
              <w:rPr>
                <w:rStyle w:val="Hyperlink"/>
                <w:b/>
                <w:noProof/>
              </w:rPr>
              <w:t>3.3 Create the Sales Order</w:t>
            </w:r>
            <w:r>
              <w:rPr>
                <w:noProof/>
                <w:webHidden/>
              </w:rPr>
              <w:tab/>
            </w:r>
            <w:r>
              <w:rPr>
                <w:noProof/>
                <w:webHidden/>
              </w:rPr>
              <w:fldChar w:fldCharType="begin"/>
            </w:r>
            <w:r>
              <w:rPr>
                <w:noProof/>
                <w:webHidden/>
              </w:rPr>
              <w:instrText xml:space="preserve"> PAGEREF _Toc477786417 \h </w:instrText>
            </w:r>
            <w:r>
              <w:rPr>
                <w:noProof/>
                <w:webHidden/>
              </w:rPr>
            </w:r>
            <w:r>
              <w:rPr>
                <w:noProof/>
                <w:webHidden/>
              </w:rPr>
              <w:fldChar w:fldCharType="separate"/>
            </w:r>
            <w:r>
              <w:rPr>
                <w:noProof/>
                <w:webHidden/>
              </w:rPr>
              <w:t>9</w:t>
            </w:r>
            <w:r>
              <w:rPr>
                <w:noProof/>
                <w:webHidden/>
              </w:rPr>
              <w:fldChar w:fldCharType="end"/>
            </w:r>
          </w:hyperlink>
        </w:p>
        <w:p w14:paraId="60687BD8" w14:textId="77777777" w:rsidR="00211613" w:rsidRDefault="00211613">
          <w:pPr>
            <w:pStyle w:val="TOC3"/>
            <w:tabs>
              <w:tab w:val="right" w:leader="dot" w:pos="9350"/>
            </w:tabs>
            <w:rPr>
              <w:rFonts w:asciiTheme="minorHAnsi" w:eastAsiaTheme="minorEastAsia" w:hAnsiTheme="minorHAnsi" w:cstheme="minorBidi"/>
              <w:noProof/>
              <w:color w:val="auto"/>
            </w:rPr>
          </w:pPr>
          <w:hyperlink w:anchor="_Toc477786418" w:history="1">
            <w:r w:rsidRPr="0083511F">
              <w:rPr>
                <w:rStyle w:val="Hyperlink"/>
                <w:b/>
                <w:noProof/>
              </w:rPr>
              <w:t>3.3.1 Sales Price</w:t>
            </w:r>
            <w:r>
              <w:rPr>
                <w:noProof/>
                <w:webHidden/>
              </w:rPr>
              <w:tab/>
            </w:r>
            <w:r>
              <w:rPr>
                <w:noProof/>
                <w:webHidden/>
              </w:rPr>
              <w:fldChar w:fldCharType="begin"/>
            </w:r>
            <w:r>
              <w:rPr>
                <w:noProof/>
                <w:webHidden/>
              </w:rPr>
              <w:instrText xml:space="preserve"> PAGEREF _Toc477786418 \h </w:instrText>
            </w:r>
            <w:r>
              <w:rPr>
                <w:noProof/>
                <w:webHidden/>
              </w:rPr>
            </w:r>
            <w:r>
              <w:rPr>
                <w:noProof/>
                <w:webHidden/>
              </w:rPr>
              <w:fldChar w:fldCharType="separate"/>
            </w:r>
            <w:r>
              <w:rPr>
                <w:noProof/>
                <w:webHidden/>
              </w:rPr>
              <w:t>11</w:t>
            </w:r>
            <w:r>
              <w:rPr>
                <w:noProof/>
                <w:webHidden/>
              </w:rPr>
              <w:fldChar w:fldCharType="end"/>
            </w:r>
          </w:hyperlink>
        </w:p>
        <w:p w14:paraId="2363E9B5"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19" w:history="1">
            <w:r w:rsidRPr="0083511F">
              <w:rPr>
                <w:rStyle w:val="Hyperlink"/>
                <w:b/>
                <w:noProof/>
              </w:rPr>
              <w:t>3.4 Receive feedback from the Customer</w:t>
            </w:r>
            <w:r>
              <w:rPr>
                <w:noProof/>
                <w:webHidden/>
              </w:rPr>
              <w:tab/>
            </w:r>
            <w:r>
              <w:rPr>
                <w:noProof/>
                <w:webHidden/>
              </w:rPr>
              <w:fldChar w:fldCharType="begin"/>
            </w:r>
            <w:r>
              <w:rPr>
                <w:noProof/>
                <w:webHidden/>
              </w:rPr>
              <w:instrText xml:space="preserve"> PAGEREF _Toc477786419 \h </w:instrText>
            </w:r>
            <w:r>
              <w:rPr>
                <w:noProof/>
                <w:webHidden/>
              </w:rPr>
            </w:r>
            <w:r>
              <w:rPr>
                <w:noProof/>
                <w:webHidden/>
              </w:rPr>
              <w:fldChar w:fldCharType="separate"/>
            </w:r>
            <w:r>
              <w:rPr>
                <w:noProof/>
                <w:webHidden/>
              </w:rPr>
              <w:t>11</w:t>
            </w:r>
            <w:r>
              <w:rPr>
                <w:noProof/>
                <w:webHidden/>
              </w:rPr>
              <w:fldChar w:fldCharType="end"/>
            </w:r>
          </w:hyperlink>
        </w:p>
        <w:p w14:paraId="4B098F3B"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20" w:history="1">
            <w:r w:rsidRPr="0083511F">
              <w:rPr>
                <w:rStyle w:val="Hyperlink"/>
                <w:b/>
                <w:noProof/>
              </w:rPr>
              <w:t>3.5 Gives stock status report to Accounting Department</w:t>
            </w:r>
            <w:r>
              <w:rPr>
                <w:noProof/>
                <w:webHidden/>
              </w:rPr>
              <w:tab/>
            </w:r>
            <w:r>
              <w:rPr>
                <w:noProof/>
                <w:webHidden/>
              </w:rPr>
              <w:fldChar w:fldCharType="begin"/>
            </w:r>
            <w:r>
              <w:rPr>
                <w:noProof/>
                <w:webHidden/>
              </w:rPr>
              <w:instrText xml:space="preserve"> PAGEREF _Toc477786420 \h </w:instrText>
            </w:r>
            <w:r>
              <w:rPr>
                <w:noProof/>
                <w:webHidden/>
              </w:rPr>
            </w:r>
            <w:r>
              <w:rPr>
                <w:noProof/>
                <w:webHidden/>
              </w:rPr>
              <w:fldChar w:fldCharType="separate"/>
            </w:r>
            <w:r>
              <w:rPr>
                <w:noProof/>
                <w:webHidden/>
              </w:rPr>
              <w:t>11</w:t>
            </w:r>
            <w:r>
              <w:rPr>
                <w:noProof/>
                <w:webHidden/>
              </w:rPr>
              <w:fldChar w:fldCharType="end"/>
            </w:r>
          </w:hyperlink>
        </w:p>
        <w:p w14:paraId="48C8B967"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21" w:history="1">
            <w:r w:rsidRPr="0083511F">
              <w:rPr>
                <w:rStyle w:val="Hyperlink"/>
                <w:b/>
                <w:noProof/>
              </w:rPr>
              <w:t>3.6 Gives quotation list to Customer and Accounting Department</w:t>
            </w:r>
            <w:r>
              <w:rPr>
                <w:noProof/>
                <w:webHidden/>
              </w:rPr>
              <w:tab/>
            </w:r>
            <w:r>
              <w:rPr>
                <w:noProof/>
                <w:webHidden/>
              </w:rPr>
              <w:fldChar w:fldCharType="begin"/>
            </w:r>
            <w:r>
              <w:rPr>
                <w:noProof/>
                <w:webHidden/>
              </w:rPr>
              <w:instrText xml:space="preserve"> PAGEREF _Toc477786421 \h </w:instrText>
            </w:r>
            <w:r>
              <w:rPr>
                <w:noProof/>
                <w:webHidden/>
              </w:rPr>
            </w:r>
            <w:r>
              <w:rPr>
                <w:noProof/>
                <w:webHidden/>
              </w:rPr>
              <w:fldChar w:fldCharType="separate"/>
            </w:r>
            <w:r>
              <w:rPr>
                <w:noProof/>
                <w:webHidden/>
              </w:rPr>
              <w:t>11</w:t>
            </w:r>
            <w:r>
              <w:rPr>
                <w:noProof/>
                <w:webHidden/>
              </w:rPr>
              <w:fldChar w:fldCharType="end"/>
            </w:r>
          </w:hyperlink>
        </w:p>
        <w:p w14:paraId="577D7EA1"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22" w:history="1">
            <w:r w:rsidRPr="0083511F">
              <w:rPr>
                <w:rStyle w:val="Hyperlink"/>
                <w:b/>
                <w:noProof/>
              </w:rPr>
              <w:t>3.7 Gives customer list to Accounting Department</w:t>
            </w:r>
            <w:r>
              <w:rPr>
                <w:noProof/>
                <w:webHidden/>
              </w:rPr>
              <w:tab/>
            </w:r>
            <w:r>
              <w:rPr>
                <w:noProof/>
                <w:webHidden/>
              </w:rPr>
              <w:fldChar w:fldCharType="begin"/>
            </w:r>
            <w:r>
              <w:rPr>
                <w:noProof/>
                <w:webHidden/>
              </w:rPr>
              <w:instrText xml:space="preserve"> PAGEREF _Toc477786422 \h </w:instrText>
            </w:r>
            <w:r>
              <w:rPr>
                <w:noProof/>
                <w:webHidden/>
              </w:rPr>
            </w:r>
            <w:r>
              <w:rPr>
                <w:noProof/>
                <w:webHidden/>
              </w:rPr>
              <w:fldChar w:fldCharType="separate"/>
            </w:r>
            <w:r>
              <w:rPr>
                <w:noProof/>
                <w:webHidden/>
              </w:rPr>
              <w:t>11</w:t>
            </w:r>
            <w:r>
              <w:rPr>
                <w:noProof/>
                <w:webHidden/>
              </w:rPr>
              <w:fldChar w:fldCharType="end"/>
            </w:r>
          </w:hyperlink>
        </w:p>
        <w:p w14:paraId="046FDB01"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23" w:history="1">
            <w:r w:rsidRPr="0083511F">
              <w:rPr>
                <w:rStyle w:val="Hyperlink"/>
                <w:b/>
                <w:noProof/>
              </w:rPr>
              <w:t>3.8 Gives sales reports to Customer and Accounting Department</w:t>
            </w:r>
            <w:r>
              <w:rPr>
                <w:noProof/>
                <w:webHidden/>
              </w:rPr>
              <w:tab/>
            </w:r>
            <w:r>
              <w:rPr>
                <w:noProof/>
                <w:webHidden/>
              </w:rPr>
              <w:fldChar w:fldCharType="begin"/>
            </w:r>
            <w:r>
              <w:rPr>
                <w:noProof/>
                <w:webHidden/>
              </w:rPr>
              <w:instrText xml:space="preserve"> PAGEREF _Toc477786423 \h </w:instrText>
            </w:r>
            <w:r>
              <w:rPr>
                <w:noProof/>
                <w:webHidden/>
              </w:rPr>
            </w:r>
            <w:r>
              <w:rPr>
                <w:noProof/>
                <w:webHidden/>
              </w:rPr>
              <w:fldChar w:fldCharType="separate"/>
            </w:r>
            <w:r>
              <w:rPr>
                <w:noProof/>
                <w:webHidden/>
              </w:rPr>
              <w:t>11</w:t>
            </w:r>
            <w:r>
              <w:rPr>
                <w:noProof/>
                <w:webHidden/>
              </w:rPr>
              <w:fldChar w:fldCharType="end"/>
            </w:r>
          </w:hyperlink>
        </w:p>
        <w:p w14:paraId="52317A26"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24" w:history="1">
            <w:r w:rsidRPr="0083511F">
              <w:rPr>
                <w:rStyle w:val="Hyperlink"/>
                <w:b/>
                <w:noProof/>
              </w:rPr>
              <w:t>3.9 Gives contract to Customer and Accounting Department</w:t>
            </w:r>
            <w:r>
              <w:rPr>
                <w:noProof/>
                <w:webHidden/>
              </w:rPr>
              <w:tab/>
            </w:r>
            <w:r>
              <w:rPr>
                <w:noProof/>
                <w:webHidden/>
              </w:rPr>
              <w:fldChar w:fldCharType="begin"/>
            </w:r>
            <w:r>
              <w:rPr>
                <w:noProof/>
                <w:webHidden/>
              </w:rPr>
              <w:instrText xml:space="preserve"> PAGEREF _Toc477786424 \h </w:instrText>
            </w:r>
            <w:r>
              <w:rPr>
                <w:noProof/>
                <w:webHidden/>
              </w:rPr>
            </w:r>
            <w:r>
              <w:rPr>
                <w:noProof/>
                <w:webHidden/>
              </w:rPr>
              <w:fldChar w:fldCharType="separate"/>
            </w:r>
            <w:r>
              <w:rPr>
                <w:noProof/>
                <w:webHidden/>
              </w:rPr>
              <w:t>12</w:t>
            </w:r>
            <w:r>
              <w:rPr>
                <w:noProof/>
                <w:webHidden/>
              </w:rPr>
              <w:fldChar w:fldCharType="end"/>
            </w:r>
          </w:hyperlink>
        </w:p>
        <w:p w14:paraId="4F27D3E7"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25" w:history="1">
            <w:r w:rsidRPr="0083511F">
              <w:rPr>
                <w:rStyle w:val="Hyperlink"/>
                <w:b/>
                <w:noProof/>
              </w:rPr>
              <w:t>3.10 Gives returned product report the Customer and Accounting Department</w:t>
            </w:r>
            <w:r>
              <w:rPr>
                <w:noProof/>
                <w:webHidden/>
              </w:rPr>
              <w:tab/>
            </w:r>
            <w:r>
              <w:rPr>
                <w:noProof/>
                <w:webHidden/>
              </w:rPr>
              <w:fldChar w:fldCharType="begin"/>
            </w:r>
            <w:r>
              <w:rPr>
                <w:noProof/>
                <w:webHidden/>
              </w:rPr>
              <w:instrText xml:space="preserve"> PAGEREF _Toc477786425 \h </w:instrText>
            </w:r>
            <w:r>
              <w:rPr>
                <w:noProof/>
                <w:webHidden/>
              </w:rPr>
            </w:r>
            <w:r>
              <w:rPr>
                <w:noProof/>
                <w:webHidden/>
              </w:rPr>
              <w:fldChar w:fldCharType="separate"/>
            </w:r>
            <w:r>
              <w:rPr>
                <w:noProof/>
                <w:webHidden/>
              </w:rPr>
              <w:t>12</w:t>
            </w:r>
            <w:r>
              <w:rPr>
                <w:noProof/>
                <w:webHidden/>
              </w:rPr>
              <w:fldChar w:fldCharType="end"/>
            </w:r>
          </w:hyperlink>
        </w:p>
        <w:p w14:paraId="45F9256D"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26" w:history="1">
            <w:r w:rsidRPr="0083511F">
              <w:rPr>
                <w:rStyle w:val="Hyperlink"/>
                <w:b/>
                <w:noProof/>
              </w:rPr>
              <w:t>3.11 Gets a delivery receipt from Warehouse Keeper</w:t>
            </w:r>
            <w:r>
              <w:rPr>
                <w:noProof/>
                <w:webHidden/>
              </w:rPr>
              <w:tab/>
            </w:r>
            <w:r>
              <w:rPr>
                <w:noProof/>
                <w:webHidden/>
              </w:rPr>
              <w:fldChar w:fldCharType="begin"/>
            </w:r>
            <w:r>
              <w:rPr>
                <w:noProof/>
                <w:webHidden/>
              </w:rPr>
              <w:instrText xml:space="preserve"> PAGEREF _Toc477786426 \h </w:instrText>
            </w:r>
            <w:r>
              <w:rPr>
                <w:noProof/>
                <w:webHidden/>
              </w:rPr>
            </w:r>
            <w:r>
              <w:rPr>
                <w:noProof/>
                <w:webHidden/>
              </w:rPr>
              <w:fldChar w:fldCharType="separate"/>
            </w:r>
            <w:r>
              <w:rPr>
                <w:noProof/>
                <w:webHidden/>
              </w:rPr>
              <w:t>12</w:t>
            </w:r>
            <w:r>
              <w:rPr>
                <w:noProof/>
                <w:webHidden/>
              </w:rPr>
              <w:fldChar w:fldCharType="end"/>
            </w:r>
          </w:hyperlink>
        </w:p>
        <w:p w14:paraId="021D9EA4"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27" w:history="1">
            <w:r w:rsidRPr="0083511F">
              <w:rPr>
                <w:rStyle w:val="Hyperlink"/>
                <w:b/>
                <w:noProof/>
              </w:rPr>
              <w:t>3.12 Sales Target and Achievement</w:t>
            </w:r>
            <w:r>
              <w:rPr>
                <w:noProof/>
                <w:webHidden/>
              </w:rPr>
              <w:tab/>
            </w:r>
            <w:r>
              <w:rPr>
                <w:noProof/>
                <w:webHidden/>
              </w:rPr>
              <w:fldChar w:fldCharType="begin"/>
            </w:r>
            <w:r>
              <w:rPr>
                <w:noProof/>
                <w:webHidden/>
              </w:rPr>
              <w:instrText xml:space="preserve"> PAGEREF _Toc477786427 \h </w:instrText>
            </w:r>
            <w:r>
              <w:rPr>
                <w:noProof/>
                <w:webHidden/>
              </w:rPr>
            </w:r>
            <w:r>
              <w:rPr>
                <w:noProof/>
                <w:webHidden/>
              </w:rPr>
              <w:fldChar w:fldCharType="separate"/>
            </w:r>
            <w:r>
              <w:rPr>
                <w:noProof/>
                <w:webHidden/>
              </w:rPr>
              <w:t>12</w:t>
            </w:r>
            <w:r>
              <w:rPr>
                <w:noProof/>
                <w:webHidden/>
              </w:rPr>
              <w:fldChar w:fldCharType="end"/>
            </w:r>
          </w:hyperlink>
        </w:p>
        <w:p w14:paraId="455BBD77"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28" w:history="1">
            <w:r w:rsidRPr="0083511F">
              <w:rPr>
                <w:rStyle w:val="Hyperlink"/>
                <w:b/>
                <w:noProof/>
              </w:rPr>
              <w:t>3.13 Sales Discount</w:t>
            </w:r>
            <w:r>
              <w:rPr>
                <w:noProof/>
                <w:webHidden/>
              </w:rPr>
              <w:tab/>
            </w:r>
            <w:r>
              <w:rPr>
                <w:noProof/>
                <w:webHidden/>
              </w:rPr>
              <w:fldChar w:fldCharType="begin"/>
            </w:r>
            <w:r>
              <w:rPr>
                <w:noProof/>
                <w:webHidden/>
              </w:rPr>
              <w:instrText xml:space="preserve"> PAGEREF _Toc477786428 \h </w:instrText>
            </w:r>
            <w:r>
              <w:rPr>
                <w:noProof/>
                <w:webHidden/>
              </w:rPr>
            </w:r>
            <w:r>
              <w:rPr>
                <w:noProof/>
                <w:webHidden/>
              </w:rPr>
              <w:fldChar w:fldCharType="separate"/>
            </w:r>
            <w:r>
              <w:rPr>
                <w:noProof/>
                <w:webHidden/>
              </w:rPr>
              <w:t>12</w:t>
            </w:r>
            <w:r>
              <w:rPr>
                <w:noProof/>
                <w:webHidden/>
              </w:rPr>
              <w:fldChar w:fldCharType="end"/>
            </w:r>
          </w:hyperlink>
        </w:p>
        <w:p w14:paraId="6B80476F"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29" w:history="1">
            <w:r w:rsidRPr="0083511F">
              <w:rPr>
                <w:rStyle w:val="Hyperlink"/>
                <w:b/>
                <w:noProof/>
              </w:rPr>
              <w:t>3.14 Reports</w:t>
            </w:r>
            <w:r>
              <w:rPr>
                <w:noProof/>
                <w:webHidden/>
              </w:rPr>
              <w:tab/>
            </w:r>
            <w:r>
              <w:rPr>
                <w:noProof/>
                <w:webHidden/>
              </w:rPr>
              <w:fldChar w:fldCharType="begin"/>
            </w:r>
            <w:r>
              <w:rPr>
                <w:noProof/>
                <w:webHidden/>
              </w:rPr>
              <w:instrText xml:space="preserve"> PAGEREF _Toc477786429 \h </w:instrText>
            </w:r>
            <w:r>
              <w:rPr>
                <w:noProof/>
                <w:webHidden/>
              </w:rPr>
            </w:r>
            <w:r>
              <w:rPr>
                <w:noProof/>
                <w:webHidden/>
              </w:rPr>
              <w:fldChar w:fldCharType="separate"/>
            </w:r>
            <w:r>
              <w:rPr>
                <w:noProof/>
                <w:webHidden/>
              </w:rPr>
              <w:t>12</w:t>
            </w:r>
            <w:r>
              <w:rPr>
                <w:noProof/>
                <w:webHidden/>
              </w:rPr>
              <w:fldChar w:fldCharType="end"/>
            </w:r>
          </w:hyperlink>
        </w:p>
        <w:p w14:paraId="33416FED"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30" w:history="1">
            <w:r w:rsidRPr="0083511F">
              <w:rPr>
                <w:rStyle w:val="Hyperlink"/>
                <w:b/>
                <w:noProof/>
              </w:rPr>
              <w:t>3.15 Local Sales</w:t>
            </w:r>
            <w:r>
              <w:rPr>
                <w:noProof/>
                <w:webHidden/>
              </w:rPr>
              <w:tab/>
            </w:r>
            <w:r>
              <w:rPr>
                <w:noProof/>
                <w:webHidden/>
              </w:rPr>
              <w:fldChar w:fldCharType="begin"/>
            </w:r>
            <w:r>
              <w:rPr>
                <w:noProof/>
                <w:webHidden/>
              </w:rPr>
              <w:instrText xml:space="preserve"> PAGEREF _Toc477786430 \h </w:instrText>
            </w:r>
            <w:r>
              <w:rPr>
                <w:noProof/>
                <w:webHidden/>
              </w:rPr>
            </w:r>
            <w:r>
              <w:rPr>
                <w:noProof/>
                <w:webHidden/>
              </w:rPr>
              <w:fldChar w:fldCharType="separate"/>
            </w:r>
            <w:r>
              <w:rPr>
                <w:noProof/>
                <w:webHidden/>
              </w:rPr>
              <w:t>12</w:t>
            </w:r>
            <w:r>
              <w:rPr>
                <w:noProof/>
                <w:webHidden/>
              </w:rPr>
              <w:fldChar w:fldCharType="end"/>
            </w:r>
          </w:hyperlink>
        </w:p>
        <w:p w14:paraId="706FA1A6"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31" w:history="1">
            <w:r w:rsidRPr="0083511F">
              <w:rPr>
                <w:rStyle w:val="Hyperlink"/>
                <w:b/>
                <w:noProof/>
              </w:rPr>
              <w:t>3.16 Payment Policy</w:t>
            </w:r>
            <w:r>
              <w:rPr>
                <w:noProof/>
                <w:webHidden/>
              </w:rPr>
              <w:tab/>
            </w:r>
            <w:r>
              <w:rPr>
                <w:noProof/>
                <w:webHidden/>
              </w:rPr>
              <w:fldChar w:fldCharType="begin"/>
            </w:r>
            <w:r>
              <w:rPr>
                <w:noProof/>
                <w:webHidden/>
              </w:rPr>
              <w:instrText xml:space="preserve"> PAGEREF _Toc477786431 \h </w:instrText>
            </w:r>
            <w:r>
              <w:rPr>
                <w:noProof/>
                <w:webHidden/>
              </w:rPr>
            </w:r>
            <w:r>
              <w:rPr>
                <w:noProof/>
                <w:webHidden/>
              </w:rPr>
              <w:fldChar w:fldCharType="separate"/>
            </w:r>
            <w:r>
              <w:rPr>
                <w:noProof/>
                <w:webHidden/>
              </w:rPr>
              <w:t>13</w:t>
            </w:r>
            <w:r>
              <w:rPr>
                <w:noProof/>
                <w:webHidden/>
              </w:rPr>
              <w:fldChar w:fldCharType="end"/>
            </w:r>
          </w:hyperlink>
        </w:p>
        <w:p w14:paraId="0599533F" w14:textId="77777777" w:rsidR="00211613" w:rsidRDefault="00211613">
          <w:pPr>
            <w:pStyle w:val="TOC2"/>
            <w:tabs>
              <w:tab w:val="right" w:leader="dot" w:pos="9350"/>
            </w:tabs>
            <w:rPr>
              <w:rFonts w:asciiTheme="minorHAnsi" w:eastAsiaTheme="minorEastAsia" w:hAnsiTheme="minorHAnsi" w:cstheme="minorBidi"/>
              <w:noProof/>
              <w:color w:val="auto"/>
            </w:rPr>
          </w:pPr>
          <w:hyperlink w:anchor="_Toc477786432" w:history="1">
            <w:r w:rsidRPr="0083511F">
              <w:rPr>
                <w:rStyle w:val="Hyperlink"/>
                <w:b/>
                <w:noProof/>
              </w:rPr>
              <w:t>3.17 The main external agents</w:t>
            </w:r>
            <w:r>
              <w:rPr>
                <w:noProof/>
                <w:webHidden/>
              </w:rPr>
              <w:tab/>
            </w:r>
            <w:r>
              <w:rPr>
                <w:noProof/>
                <w:webHidden/>
              </w:rPr>
              <w:fldChar w:fldCharType="begin"/>
            </w:r>
            <w:r>
              <w:rPr>
                <w:noProof/>
                <w:webHidden/>
              </w:rPr>
              <w:instrText xml:space="preserve"> PAGEREF _Toc477786432 \h </w:instrText>
            </w:r>
            <w:r>
              <w:rPr>
                <w:noProof/>
                <w:webHidden/>
              </w:rPr>
            </w:r>
            <w:r>
              <w:rPr>
                <w:noProof/>
                <w:webHidden/>
              </w:rPr>
              <w:fldChar w:fldCharType="separate"/>
            </w:r>
            <w:r>
              <w:rPr>
                <w:noProof/>
                <w:webHidden/>
              </w:rPr>
              <w:t>14</w:t>
            </w:r>
            <w:r>
              <w:rPr>
                <w:noProof/>
                <w:webHidden/>
              </w:rPr>
              <w:fldChar w:fldCharType="end"/>
            </w:r>
          </w:hyperlink>
        </w:p>
        <w:p w14:paraId="661B47C4" w14:textId="77777777" w:rsidR="00211613" w:rsidRDefault="00211613">
          <w:pPr>
            <w:pStyle w:val="TOC1"/>
            <w:tabs>
              <w:tab w:val="right" w:leader="dot" w:pos="9350"/>
            </w:tabs>
            <w:rPr>
              <w:rFonts w:asciiTheme="minorHAnsi" w:eastAsiaTheme="minorEastAsia" w:hAnsiTheme="minorHAnsi" w:cstheme="minorBidi"/>
              <w:noProof/>
              <w:color w:val="auto"/>
            </w:rPr>
          </w:pPr>
          <w:hyperlink w:anchor="_Toc477786433" w:history="1">
            <w:r w:rsidRPr="0083511F">
              <w:rPr>
                <w:rStyle w:val="Hyperlink"/>
                <w:b/>
                <w:noProof/>
              </w:rPr>
              <w:t>4. Appendix</w:t>
            </w:r>
            <w:r>
              <w:rPr>
                <w:noProof/>
                <w:webHidden/>
              </w:rPr>
              <w:tab/>
            </w:r>
            <w:r>
              <w:rPr>
                <w:noProof/>
                <w:webHidden/>
              </w:rPr>
              <w:fldChar w:fldCharType="begin"/>
            </w:r>
            <w:r>
              <w:rPr>
                <w:noProof/>
                <w:webHidden/>
              </w:rPr>
              <w:instrText xml:space="preserve"> PAGEREF _Toc477786433 \h </w:instrText>
            </w:r>
            <w:r>
              <w:rPr>
                <w:noProof/>
                <w:webHidden/>
              </w:rPr>
            </w:r>
            <w:r>
              <w:rPr>
                <w:noProof/>
                <w:webHidden/>
              </w:rPr>
              <w:fldChar w:fldCharType="separate"/>
            </w:r>
            <w:r>
              <w:rPr>
                <w:noProof/>
                <w:webHidden/>
              </w:rPr>
              <w:t>15</w:t>
            </w:r>
            <w:r>
              <w:rPr>
                <w:noProof/>
                <w:webHidden/>
              </w:rPr>
              <w:fldChar w:fldCharType="end"/>
            </w:r>
          </w:hyperlink>
        </w:p>
        <w:p w14:paraId="3F9D06AA" w14:textId="77777777" w:rsidR="00211613" w:rsidRDefault="00211613">
          <w:pPr>
            <w:pStyle w:val="TOC1"/>
            <w:tabs>
              <w:tab w:val="right" w:leader="dot" w:pos="9350"/>
            </w:tabs>
            <w:rPr>
              <w:rFonts w:asciiTheme="minorHAnsi" w:eastAsiaTheme="minorEastAsia" w:hAnsiTheme="minorHAnsi" w:cstheme="minorBidi"/>
              <w:noProof/>
              <w:color w:val="auto"/>
            </w:rPr>
          </w:pPr>
          <w:hyperlink w:anchor="_Toc477786434" w:history="1">
            <w:r w:rsidRPr="0083511F">
              <w:rPr>
                <w:rStyle w:val="Hyperlink"/>
                <w:b/>
                <w:noProof/>
              </w:rPr>
              <w:t>5. To be Determined</w:t>
            </w:r>
            <w:r>
              <w:rPr>
                <w:noProof/>
                <w:webHidden/>
              </w:rPr>
              <w:tab/>
            </w:r>
            <w:r>
              <w:rPr>
                <w:noProof/>
                <w:webHidden/>
              </w:rPr>
              <w:fldChar w:fldCharType="begin"/>
            </w:r>
            <w:r>
              <w:rPr>
                <w:noProof/>
                <w:webHidden/>
              </w:rPr>
              <w:instrText xml:space="preserve"> PAGEREF _Toc477786434 \h </w:instrText>
            </w:r>
            <w:r>
              <w:rPr>
                <w:noProof/>
                <w:webHidden/>
              </w:rPr>
            </w:r>
            <w:r>
              <w:rPr>
                <w:noProof/>
                <w:webHidden/>
              </w:rPr>
              <w:fldChar w:fldCharType="separate"/>
            </w:r>
            <w:r>
              <w:rPr>
                <w:noProof/>
                <w:webHidden/>
              </w:rPr>
              <w:t>16</w:t>
            </w:r>
            <w:r>
              <w:rPr>
                <w:noProof/>
                <w:webHidden/>
              </w:rPr>
              <w:fldChar w:fldCharType="end"/>
            </w:r>
          </w:hyperlink>
        </w:p>
        <w:p w14:paraId="57DC40F4" w14:textId="77777777" w:rsidR="00E54CC6" w:rsidRDefault="00E54CC6" w:rsidP="00E54CC6">
          <w:r>
            <w:rPr>
              <w:b/>
              <w:bCs/>
              <w:noProof/>
            </w:rPr>
            <w:fldChar w:fldCharType="end"/>
          </w:r>
        </w:p>
      </w:sdtContent>
    </w:sdt>
    <w:p w14:paraId="37B4C2FB" w14:textId="77777777" w:rsidR="00E54CC6" w:rsidRDefault="00E54CC6" w:rsidP="00E54CC6"/>
    <w:p w14:paraId="2CA8F811" w14:textId="77777777" w:rsidR="00E54CC6" w:rsidRDefault="00E54CC6" w:rsidP="00E54CC6"/>
    <w:p w14:paraId="694178B1" w14:textId="77777777" w:rsidR="00E54CC6" w:rsidRPr="00AA1E12" w:rsidRDefault="00E54CC6" w:rsidP="00E54CC6">
      <w:pPr>
        <w:pStyle w:val="Heading1"/>
        <w:numPr>
          <w:ilvl w:val="0"/>
          <w:numId w:val="1"/>
        </w:numPr>
        <w:rPr>
          <w:b/>
        </w:rPr>
      </w:pPr>
      <w:bookmarkStart w:id="6" w:name="_Toc471908382"/>
      <w:bookmarkStart w:id="7" w:name="_Toc477786408"/>
      <w:r w:rsidRPr="00AA1E12">
        <w:rPr>
          <w:b/>
        </w:rPr>
        <w:lastRenderedPageBreak/>
        <w:t>Introduction</w:t>
      </w:r>
      <w:bookmarkEnd w:id="6"/>
      <w:bookmarkEnd w:id="7"/>
    </w:p>
    <w:p w14:paraId="0FC01A4F" w14:textId="77777777" w:rsidR="00E54CC6" w:rsidRPr="00AA1E12" w:rsidRDefault="00E54CC6" w:rsidP="00E54CC6">
      <w:pPr>
        <w:pStyle w:val="Heading1"/>
        <w:rPr>
          <w:b/>
        </w:rPr>
      </w:pPr>
      <w:bookmarkStart w:id="8" w:name="_Toc471908383"/>
      <w:bookmarkStart w:id="9" w:name="_Toc477786409"/>
      <w:r w:rsidRPr="00AA1E12">
        <w:rPr>
          <w:b/>
        </w:rPr>
        <w:t xml:space="preserve">1.1 </w:t>
      </w:r>
      <w:r>
        <w:rPr>
          <w:b/>
        </w:rPr>
        <w:t xml:space="preserve">   Purpose of CRS</w:t>
      </w:r>
      <w:bookmarkEnd w:id="8"/>
      <w:bookmarkEnd w:id="9"/>
      <w:r w:rsidRPr="00AA1E12">
        <w:rPr>
          <w:b/>
        </w:rPr>
        <w:t xml:space="preserve"> </w:t>
      </w:r>
    </w:p>
    <w:p w14:paraId="57BE13C7" w14:textId="77777777" w:rsidR="00E54CC6" w:rsidRPr="00FF36E7" w:rsidRDefault="00E54CC6" w:rsidP="00E54CC6">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14:paraId="32099348" w14:textId="77777777" w:rsidR="00E54CC6" w:rsidRDefault="00E54CC6" w:rsidP="00E54CC6">
      <w:pPr>
        <w:pStyle w:val="Heading1"/>
        <w:numPr>
          <w:ilvl w:val="0"/>
          <w:numId w:val="1"/>
        </w:numPr>
        <w:rPr>
          <w:b/>
        </w:rPr>
      </w:pPr>
      <w:bookmarkStart w:id="10" w:name="_Toc477786410"/>
      <w:r w:rsidRPr="00FF36E7">
        <w:rPr>
          <w:b/>
        </w:rPr>
        <w:t>Sales Module Overview</w:t>
      </w:r>
      <w:bookmarkEnd w:id="10"/>
    </w:p>
    <w:p w14:paraId="346410C4" w14:textId="77777777" w:rsidR="00E54CC6" w:rsidRPr="00FF36E7" w:rsidRDefault="00E54CC6" w:rsidP="00E54CC6">
      <w:pPr>
        <w:jc w:val="both"/>
        <w:rPr>
          <w:rFonts w:ascii="Times New Roman" w:hAnsi="Times New Roman" w:cs="Times New Roman"/>
          <w:sz w:val="24"/>
          <w:szCs w:val="24"/>
        </w:rPr>
      </w:pPr>
      <w:r w:rsidRPr="00FF36E7">
        <w:rPr>
          <w:rFonts w:ascii="Times New Roman" w:hAnsi="Times New Roman" w:cs="Times New Roman"/>
          <w:sz w:val="24"/>
          <w:szCs w:val="24"/>
        </w:rPr>
        <w:t>In the context of growing market competition, organizations are focusing more on closer partnership across supply chain. Increasing effi</w:t>
      </w:r>
      <w:r>
        <w:rPr>
          <w:rFonts w:ascii="Times New Roman" w:hAnsi="Times New Roman" w:cs="Times New Roman"/>
          <w:sz w:val="24"/>
          <w:szCs w:val="24"/>
        </w:rPr>
        <w:t>ciency in sales</w:t>
      </w:r>
      <w:r w:rsidRPr="00FF36E7">
        <w:rPr>
          <w:rFonts w:ascii="Times New Roman" w:hAnsi="Times New Roman" w:cs="Times New Roman"/>
          <w:sz w:val="24"/>
          <w:szCs w:val="24"/>
        </w:rPr>
        <w:t xml:space="preserve"> process facilitates an organization to maintain its competitive edge. Best practice processes, embedded in an ERP package, are an enabler in this direction.</w:t>
      </w:r>
    </w:p>
    <w:p w14:paraId="7DE40059" w14:textId="77777777" w:rsidR="00E54CC6" w:rsidRDefault="00E54CC6" w:rsidP="00E54CC6">
      <w:pPr>
        <w:jc w:val="both"/>
        <w:rPr>
          <w:rFonts w:ascii="Times New Roman" w:hAnsi="Times New Roman" w:cs="Times New Roman"/>
          <w:sz w:val="24"/>
          <w:szCs w:val="24"/>
        </w:rPr>
      </w:pPr>
      <w:r w:rsidRPr="00FF36E7">
        <w:rPr>
          <w:rFonts w:ascii="Times New Roman" w:hAnsi="Times New Roman" w:cs="Times New Roman"/>
          <w:sz w:val="24"/>
          <w:szCs w:val="24"/>
        </w:rPr>
        <w:t>The important components of sales modules:</w:t>
      </w:r>
    </w:p>
    <w:p w14:paraId="2EEE4BAC" w14:textId="77777777" w:rsidR="00E54CC6" w:rsidRDefault="00E54CC6" w:rsidP="00E54CC6">
      <w:pPr>
        <w:jc w:val="center"/>
        <w:rPr>
          <w:rFonts w:ascii="Times New Roman" w:hAnsi="Times New Roman" w:cs="Times New Roman"/>
          <w:b/>
          <w:sz w:val="24"/>
          <w:szCs w:val="24"/>
        </w:rPr>
      </w:pPr>
      <w:r w:rsidRPr="004D4A4B">
        <w:rPr>
          <w:rFonts w:ascii="Times New Roman" w:hAnsi="Times New Roman" w:cs="Times New Roman"/>
          <w:noProof/>
          <w:sz w:val="24"/>
          <w:szCs w:val="24"/>
        </w:rPr>
        <w:drawing>
          <wp:inline distT="0" distB="0" distL="0" distR="0" wp14:anchorId="52D6B47F" wp14:editId="11D745C1">
            <wp:extent cx="5942330" cy="4076700"/>
            <wp:effectExtent l="0" t="0" r="1270" b="0"/>
            <wp:docPr id="6" name="Picture 6"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har.kamrun\Desktop\Sales Syste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5264" cy="4078713"/>
                    </a:xfrm>
                    <a:prstGeom prst="rect">
                      <a:avLst/>
                    </a:prstGeom>
                    <a:noFill/>
                    <a:ln>
                      <a:noFill/>
                    </a:ln>
                  </pic:spPr>
                </pic:pic>
              </a:graphicData>
            </a:graphic>
          </wp:inline>
        </w:drawing>
      </w:r>
    </w:p>
    <w:p w14:paraId="06D9CA59" w14:textId="77777777" w:rsidR="00E54CC6" w:rsidRDefault="00E54CC6" w:rsidP="00E54CC6">
      <w:pPr>
        <w:jc w:val="center"/>
        <w:rPr>
          <w:rFonts w:ascii="Times New Roman" w:hAnsi="Times New Roman" w:cs="Times New Roman"/>
          <w:sz w:val="24"/>
          <w:szCs w:val="24"/>
        </w:rPr>
      </w:pPr>
      <w:r w:rsidRPr="004F3200">
        <w:rPr>
          <w:rFonts w:ascii="Times New Roman" w:hAnsi="Times New Roman" w:cs="Times New Roman"/>
          <w:b/>
          <w:sz w:val="24"/>
          <w:szCs w:val="24"/>
        </w:rPr>
        <w:t>Fig:</w:t>
      </w:r>
      <w:r>
        <w:rPr>
          <w:rFonts w:ascii="Times New Roman" w:hAnsi="Times New Roman" w:cs="Times New Roman"/>
          <w:sz w:val="24"/>
          <w:szCs w:val="24"/>
        </w:rPr>
        <w:t xml:space="preserve"> Sales Management System</w:t>
      </w:r>
    </w:p>
    <w:p w14:paraId="6C346908" w14:textId="77777777" w:rsidR="00E54CC6" w:rsidRPr="00FF36E7" w:rsidRDefault="00E54CC6" w:rsidP="00E54CC6">
      <w:pPr>
        <w:ind w:left="720"/>
        <w:rPr>
          <w:rFonts w:ascii="Times New Roman" w:hAnsi="Times New Roman" w:cs="Times New Roman"/>
          <w:sz w:val="24"/>
          <w:szCs w:val="24"/>
        </w:rPr>
      </w:pPr>
    </w:p>
    <w:p w14:paraId="31AE5AA8" w14:textId="77777777" w:rsidR="00E54CC6" w:rsidRDefault="00E54CC6" w:rsidP="00E54CC6">
      <w:pPr>
        <w:jc w:val="both"/>
        <w:rPr>
          <w:rFonts w:ascii="Times New Roman" w:hAnsi="Times New Roman" w:cs="Times New Roman"/>
          <w:b/>
          <w:bCs/>
          <w:sz w:val="24"/>
          <w:szCs w:val="24"/>
        </w:rPr>
      </w:pPr>
    </w:p>
    <w:p w14:paraId="08D8B786" w14:textId="77777777" w:rsidR="00E54CC6" w:rsidRPr="00FF36E7" w:rsidRDefault="00E54CC6" w:rsidP="00E54CC6">
      <w:pPr>
        <w:jc w:val="both"/>
        <w:rPr>
          <w:rFonts w:ascii="Times New Roman" w:hAnsi="Times New Roman" w:cs="Times New Roman"/>
          <w:sz w:val="24"/>
          <w:szCs w:val="24"/>
        </w:rPr>
      </w:pPr>
      <w:r w:rsidRPr="00FF36E7">
        <w:rPr>
          <w:rFonts w:ascii="Times New Roman" w:hAnsi="Times New Roman" w:cs="Times New Roman"/>
          <w:b/>
          <w:bCs/>
          <w:sz w:val="24"/>
          <w:szCs w:val="24"/>
        </w:rPr>
        <w:lastRenderedPageBreak/>
        <w:t>Integration with other modules:</w:t>
      </w:r>
      <w:r w:rsidRPr="00FF36E7">
        <w:rPr>
          <w:rFonts w:ascii="Times New Roman" w:hAnsi="Times New Roman" w:cs="Times New Roman"/>
          <w:sz w:val="24"/>
          <w:szCs w:val="24"/>
        </w:rPr>
        <w:t> Sales module is a highly integrated execution module. It draws most of its input from the following modules:</w:t>
      </w:r>
    </w:p>
    <w:p w14:paraId="7D055702" w14:textId="77777777" w:rsidR="00E54CC6" w:rsidRPr="00FF36E7" w:rsidRDefault="00E54CC6" w:rsidP="00E54CC6">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Inventory module for verifying available and projected stock.</w:t>
      </w:r>
    </w:p>
    <w:p w14:paraId="50E7E4EE" w14:textId="77777777" w:rsidR="00E54CC6" w:rsidRPr="00FF36E7" w:rsidRDefault="00E54CC6" w:rsidP="00E54CC6">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Production module for production schedules and lead time of delivery.</w:t>
      </w:r>
    </w:p>
    <w:p w14:paraId="6B466C61" w14:textId="77777777" w:rsidR="00E54CC6" w:rsidRPr="00FF36E7" w:rsidRDefault="00E54CC6" w:rsidP="00E54CC6">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Purchasing module for generation of direct delivery purchase order.</w:t>
      </w:r>
    </w:p>
    <w:p w14:paraId="07B8B0FD" w14:textId="77777777" w:rsidR="00E54CC6" w:rsidRPr="00FF36E7" w:rsidRDefault="00E54CC6" w:rsidP="00E54CC6">
      <w:pPr>
        <w:numPr>
          <w:ilvl w:val="0"/>
          <w:numId w:val="2"/>
        </w:numPr>
        <w:jc w:val="both"/>
        <w:rPr>
          <w:rFonts w:ascii="Times New Roman" w:hAnsi="Times New Roman" w:cs="Times New Roman"/>
          <w:sz w:val="24"/>
          <w:szCs w:val="24"/>
        </w:rPr>
      </w:pPr>
      <w:r w:rsidRPr="00FF36E7">
        <w:rPr>
          <w:rFonts w:ascii="Times New Roman" w:hAnsi="Times New Roman" w:cs="Times New Roman"/>
          <w:sz w:val="24"/>
          <w:szCs w:val="24"/>
        </w:rPr>
        <w:t>Accounts receivable module where sales invoices are recorded.</w:t>
      </w:r>
    </w:p>
    <w:p w14:paraId="3AE9D330" w14:textId="77777777" w:rsidR="00E54CC6" w:rsidRPr="00C92B6E" w:rsidRDefault="00E54CC6" w:rsidP="00E54CC6">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Why Organization needs Sales Module</w:t>
      </w:r>
    </w:p>
    <w:p w14:paraId="3757AB3C"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Expand sales channels through integration with E-commerce module</w:t>
      </w:r>
      <w:r>
        <w:rPr>
          <w:rFonts w:ascii="Times New Roman" w:eastAsia="Times New Roman" w:hAnsi="Times New Roman" w:cs="Times New Roman"/>
          <w:color w:val="auto"/>
          <w:sz w:val="24"/>
          <w:szCs w:val="24"/>
        </w:rPr>
        <w:t>.</w:t>
      </w:r>
    </w:p>
    <w:p w14:paraId="3950EB9F"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Increase sales volume by improving sales channels</w:t>
      </w:r>
      <w:r>
        <w:rPr>
          <w:rFonts w:ascii="Times New Roman" w:eastAsia="Times New Roman" w:hAnsi="Times New Roman" w:cs="Times New Roman"/>
          <w:color w:val="auto"/>
          <w:sz w:val="24"/>
          <w:szCs w:val="24"/>
        </w:rPr>
        <w:t>.</w:t>
      </w:r>
    </w:p>
    <w:p w14:paraId="706C0FE5"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Improve communication with current customers based on trade history</w:t>
      </w:r>
      <w:r>
        <w:rPr>
          <w:rFonts w:ascii="Times New Roman" w:eastAsia="Times New Roman" w:hAnsi="Times New Roman" w:cs="Times New Roman"/>
          <w:color w:val="auto"/>
          <w:sz w:val="24"/>
          <w:szCs w:val="24"/>
        </w:rPr>
        <w:t>.</w:t>
      </w:r>
    </w:p>
    <w:p w14:paraId="7CAABBEC"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Evaluate at any time sales agents by integrating data.</w:t>
      </w:r>
    </w:p>
    <w:p w14:paraId="3CF85721" w14:textId="77777777" w:rsidR="00E54CC6" w:rsidRPr="00111E31"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Detailed organization of the sales process on sales areas, divisions</w:t>
      </w:r>
      <w:r>
        <w:rPr>
          <w:rFonts w:ascii="Times New Roman" w:eastAsia="Times New Roman" w:hAnsi="Times New Roman" w:cs="Times New Roman"/>
          <w:color w:val="auto"/>
          <w:sz w:val="24"/>
          <w:szCs w:val="24"/>
        </w:rPr>
        <w:t>.</w:t>
      </w:r>
    </w:p>
    <w:p w14:paraId="1E335359" w14:textId="77777777" w:rsidR="00E54CC6" w:rsidRDefault="00E54CC6" w:rsidP="00E54CC6">
      <w:pPr>
        <w:numPr>
          <w:ilvl w:val="0"/>
          <w:numId w:val="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Fast registration of entire flow of specific documents</w:t>
      </w:r>
      <w:r>
        <w:rPr>
          <w:rFonts w:ascii="Times New Roman" w:eastAsia="Times New Roman" w:hAnsi="Times New Roman" w:cs="Times New Roman"/>
          <w:color w:val="auto"/>
          <w:sz w:val="24"/>
          <w:szCs w:val="24"/>
        </w:rPr>
        <w:t>.</w:t>
      </w:r>
    </w:p>
    <w:p w14:paraId="32114650"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Customers is collected and maintained using Sales Management System. Based on this information, the Director can easily contact with the Customer directly.  </w:t>
      </w:r>
    </w:p>
    <w:p w14:paraId="5BC341C1"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delivery products with sell price is collected. Based on this information, the Director can see which product is more popular, which product has good profit, and which product should import continuously. Besides, the Director also can check the buy of the Customers to decide the gift in every festival.  </w:t>
      </w:r>
    </w:p>
    <w:p w14:paraId="6CBE6905"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returned products and feedback is collected for checking the product quality of the manufacturers.   </w:t>
      </w:r>
    </w:p>
    <w:p w14:paraId="5FCFD1D6"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delivery and payment are needed for accounting system. Based on this information, the Accountant can inspect or audit the company’s financial record. On the other hand, the director can check how big the debt of the Customer is or how often the Customer receives the delivery or makes payment.  </w:t>
      </w:r>
    </w:p>
    <w:p w14:paraId="42B1E3AC" w14:textId="77777777" w:rsidR="00E54CC6" w:rsidRPr="00B63EAC" w:rsidRDefault="00E54CC6" w:rsidP="00E54CC6">
      <w:pPr>
        <w:pStyle w:val="ListParagraph"/>
        <w:numPr>
          <w:ilvl w:val="0"/>
          <w:numId w:val="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contract is needed for the Director to let the Salesman to follow the delivery and the payment of the Customer.   </w:t>
      </w:r>
    </w:p>
    <w:p w14:paraId="3D780AA9" w14:textId="77777777" w:rsidR="00E54CC6" w:rsidRDefault="00E54CC6" w:rsidP="00E54CC6">
      <w:pPr>
        <w:tabs>
          <w:tab w:val="left" w:pos="2265"/>
        </w:tabs>
        <w:rPr>
          <w:rFonts w:ascii="Times New Roman" w:hAnsi="Times New Roman" w:cs="Times New Roman"/>
          <w:sz w:val="24"/>
          <w:szCs w:val="24"/>
        </w:rPr>
      </w:pPr>
    </w:p>
    <w:p w14:paraId="413DD2AE" w14:textId="77777777" w:rsidR="00E54CC6" w:rsidRDefault="00E54CC6" w:rsidP="00E54CC6">
      <w:pPr>
        <w:tabs>
          <w:tab w:val="left" w:pos="2265"/>
        </w:tabs>
        <w:rPr>
          <w:rFonts w:ascii="Times New Roman" w:hAnsi="Times New Roman" w:cs="Times New Roman"/>
          <w:sz w:val="24"/>
          <w:szCs w:val="24"/>
        </w:rPr>
      </w:pPr>
    </w:p>
    <w:p w14:paraId="161D5930" w14:textId="77777777" w:rsidR="00D47C8C" w:rsidRDefault="00D47C8C" w:rsidP="00E54CC6">
      <w:pPr>
        <w:tabs>
          <w:tab w:val="left" w:pos="2265"/>
        </w:tabs>
        <w:rPr>
          <w:rFonts w:ascii="Times New Roman" w:hAnsi="Times New Roman" w:cs="Times New Roman"/>
          <w:sz w:val="24"/>
          <w:szCs w:val="24"/>
        </w:rPr>
      </w:pPr>
    </w:p>
    <w:p w14:paraId="5837E271" w14:textId="77777777" w:rsidR="00D47C8C" w:rsidRDefault="00D47C8C" w:rsidP="00E54CC6">
      <w:pPr>
        <w:tabs>
          <w:tab w:val="left" w:pos="2265"/>
        </w:tabs>
        <w:rPr>
          <w:rFonts w:ascii="Times New Roman" w:hAnsi="Times New Roman" w:cs="Times New Roman"/>
          <w:sz w:val="24"/>
          <w:szCs w:val="24"/>
        </w:rPr>
      </w:pPr>
    </w:p>
    <w:p w14:paraId="7BC83C84" w14:textId="77777777" w:rsidR="00E54CC6" w:rsidRDefault="00E54CC6" w:rsidP="00E54CC6">
      <w:pPr>
        <w:tabs>
          <w:tab w:val="left" w:pos="2265"/>
        </w:tabs>
        <w:rPr>
          <w:rFonts w:ascii="Times New Roman" w:hAnsi="Times New Roman" w:cs="Times New Roman"/>
          <w:sz w:val="24"/>
          <w:szCs w:val="24"/>
        </w:rPr>
      </w:pPr>
    </w:p>
    <w:p w14:paraId="4BC695F4" w14:textId="77777777" w:rsidR="00E54CC6" w:rsidRDefault="00E54CC6" w:rsidP="00E54CC6">
      <w:pPr>
        <w:pStyle w:val="Heading1"/>
        <w:numPr>
          <w:ilvl w:val="0"/>
          <w:numId w:val="1"/>
        </w:numPr>
        <w:tabs>
          <w:tab w:val="left" w:pos="90"/>
          <w:tab w:val="left" w:pos="360"/>
        </w:tabs>
        <w:ind w:left="0" w:hanging="360"/>
        <w:rPr>
          <w:b/>
        </w:rPr>
      </w:pPr>
      <w:bookmarkStart w:id="11" w:name="_Toc477786411"/>
      <w:r w:rsidRPr="001A3A43">
        <w:rPr>
          <w:b/>
        </w:rPr>
        <w:lastRenderedPageBreak/>
        <w:t>Features of Sales Modules</w:t>
      </w:r>
      <w:bookmarkEnd w:id="11"/>
    </w:p>
    <w:p w14:paraId="1C73912D" w14:textId="77777777" w:rsidR="00E54CC6" w:rsidRDefault="00E54CC6" w:rsidP="00E54CC6">
      <w:pPr>
        <w:jc w:val="both"/>
        <w:rPr>
          <w:rFonts w:ascii="Times New Roman" w:hAnsi="Times New Roman" w:cs="Times New Roman"/>
          <w:sz w:val="24"/>
          <w:szCs w:val="24"/>
        </w:rPr>
      </w:pPr>
      <w:r w:rsidRPr="00111E31">
        <w:rPr>
          <w:rFonts w:ascii="Times New Roman" w:hAnsi="Times New Roman" w:cs="Times New Roman"/>
          <w:sz w:val="24"/>
          <w:szCs w:val="24"/>
        </w:rPr>
        <w:t>This module will help Samuda to manages its sales process very efficiently and give full feature list to customize according to business needs. Following are the feat</w:t>
      </w:r>
      <w:r>
        <w:rPr>
          <w:rFonts w:ascii="Times New Roman" w:hAnsi="Times New Roman" w:cs="Times New Roman"/>
          <w:sz w:val="24"/>
          <w:szCs w:val="24"/>
        </w:rPr>
        <w:t>ure description of Sales Module.</w:t>
      </w:r>
    </w:p>
    <w:p w14:paraId="18953588" w14:textId="77777777" w:rsidR="00E54CC6" w:rsidRDefault="00E54CC6" w:rsidP="00E54CC6">
      <w:pPr>
        <w:rPr>
          <w:rFonts w:ascii="Times New Roman" w:hAnsi="Times New Roman" w:cs="Times New Roman"/>
          <w:sz w:val="24"/>
          <w:szCs w:val="24"/>
        </w:rPr>
      </w:pPr>
    </w:p>
    <w:p w14:paraId="2F334F24" w14:textId="77777777" w:rsidR="00E54CC6" w:rsidRPr="00911F56" w:rsidRDefault="00E54CC6" w:rsidP="00E54CC6">
      <w:pPr>
        <w:pStyle w:val="Heading2"/>
        <w:ind w:hanging="360"/>
        <w:jc w:val="both"/>
        <w:rPr>
          <w:b/>
        </w:rPr>
      </w:pPr>
      <w:bookmarkStart w:id="12" w:name="_Toc477786412"/>
      <w:r>
        <w:rPr>
          <w:b/>
        </w:rPr>
        <w:t>3.1 Order to C</w:t>
      </w:r>
      <w:r w:rsidRPr="00911F56">
        <w:rPr>
          <w:b/>
        </w:rPr>
        <w:t xml:space="preserve">ash </w:t>
      </w:r>
      <w:r>
        <w:rPr>
          <w:b/>
        </w:rPr>
        <w:t>Process</w:t>
      </w:r>
      <w:bookmarkEnd w:id="12"/>
    </w:p>
    <w:p w14:paraId="5E6FDC69" w14:textId="77777777" w:rsidR="00E54CC6" w:rsidRPr="00911F56" w:rsidRDefault="00E54CC6" w:rsidP="00E54CC6">
      <w:pPr>
        <w:shd w:val="clear" w:color="auto" w:fill="FFFFFF"/>
        <w:spacing w:after="0"/>
        <w:ind w:left="-3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Sales module</w:t>
      </w:r>
      <w:r w:rsidRPr="00911F56">
        <w:rPr>
          <w:rFonts w:ascii="Times New Roman" w:eastAsia="Times New Roman" w:hAnsi="Times New Roman" w:cs="Times New Roman"/>
          <w:color w:val="auto"/>
          <w:sz w:val="24"/>
          <w:szCs w:val="24"/>
        </w:rPr>
        <w:t xml:space="preserve"> of ERP consists of all master data, system configuration and transactions to complete the process of Order t</w:t>
      </w:r>
      <w:r w:rsidRPr="00111E31">
        <w:rPr>
          <w:rFonts w:ascii="Times New Roman" w:eastAsia="Times New Roman" w:hAnsi="Times New Roman" w:cs="Times New Roman"/>
          <w:color w:val="auto"/>
          <w:sz w:val="24"/>
          <w:szCs w:val="24"/>
        </w:rPr>
        <w:t xml:space="preserve">o Cash. The main functions of Sales module </w:t>
      </w:r>
      <w:r w:rsidRPr="00911F56">
        <w:rPr>
          <w:rFonts w:ascii="Times New Roman" w:eastAsia="Times New Roman" w:hAnsi="Times New Roman" w:cs="Times New Roman"/>
          <w:color w:val="auto"/>
          <w:sz w:val="24"/>
          <w:szCs w:val="24"/>
        </w:rPr>
        <w:t>are:-</w:t>
      </w:r>
    </w:p>
    <w:p w14:paraId="04679B2A"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Pr>
          <w:rFonts w:ascii="Times New Roman" w:eastAsia="Times New Roman" w:hAnsi="Times New Roman" w:cs="Times New Roman"/>
          <w:color w:val="auto"/>
          <w:sz w:val="24"/>
          <w:szCs w:val="24"/>
        </w:rPr>
        <w:t>First sales quotation is being created by the sales executive.</w:t>
      </w:r>
    </w:p>
    <w:p w14:paraId="15B846C5" w14:textId="77777777" w:rsidR="00E54CC6" w:rsidRPr="00111E31"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After that credit limit will be checked.</w:t>
      </w:r>
    </w:p>
    <w:p w14:paraId="597FA2FF"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Pr>
          <w:rFonts w:ascii="Times New Roman" w:eastAsia="Times New Roman" w:hAnsi="Times New Roman" w:cs="Times New Roman"/>
          <w:color w:val="auto"/>
          <w:sz w:val="24"/>
          <w:szCs w:val="24"/>
        </w:rPr>
        <w:t xml:space="preserve">If the credit limit is ok, it needs multiple approval process. In all the approval process the sales quotation may be accepted/ revised/ cancelled. First level approval will be done by head of sales. </w:t>
      </w:r>
    </w:p>
    <w:p w14:paraId="109CE9A8" w14:textId="77777777" w:rsidR="00E54CC6" w:rsidRPr="00111E31"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first level approval is done, it requires for second level approval which is done by MD/ CEO. Quotation will be saved at same time.</w:t>
      </w:r>
    </w:p>
    <w:p w14:paraId="6EBC7D6A"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When </w:t>
      </w:r>
      <w:r w:rsidRPr="00BB6081">
        <w:rPr>
          <w:rFonts w:ascii="Times New Roman" w:eastAsia="Times New Roman" w:hAnsi="Times New Roman" w:cs="Times New Roman"/>
          <w:color w:val="auto"/>
          <w:sz w:val="24"/>
          <w:szCs w:val="24"/>
        </w:rPr>
        <w:t xml:space="preserve">the sales quotation is approved by all the approval layers then it is converted to sales </w:t>
      </w:r>
      <w:r>
        <w:rPr>
          <w:rFonts w:ascii="Times New Roman" w:eastAsia="Times New Roman" w:hAnsi="Times New Roman" w:cs="Times New Roman"/>
          <w:color w:val="auto"/>
          <w:sz w:val="24"/>
          <w:szCs w:val="24"/>
        </w:rPr>
        <w:t>order. Besides that</w:t>
      </w:r>
      <w:r w:rsidRPr="00BB608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o</w:t>
      </w:r>
      <w:r w:rsidRPr="00BB6081">
        <w:rPr>
          <w:rFonts w:ascii="Times New Roman" w:eastAsia="Times New Roman" w:hAnsi="Times New Roman" w:cs="Times New Roman"/>
          <w:color w:val="auto"/>
          <w:sz w:val="24"/>
          <w:szCs w:val="24"/>
        </w:rPr>
        <w:t>nce customer confirms the purchase order the sales quotation is converted to sales order.</w:t>
      </w:r>
    </w:p>
    <w:p w14:paraId="50242BDD" w14:textId="77777777" w:rsidR="00E54CC6" w:rsidRPr="00584F6A"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sales order is created, this message will be forwarded inventory, productions, accounts and other relevant departments.</w:t>
      </w:r>
    </w:p>
    <w:p w14:paraId="16B3ADE8"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goods are delivered, sales invoices (prepared by accounts section) are submitted to the customer for payment</w:t>
      </w:r>
    </w:p>
    <w:p w14:paraId="062350FC" w14:textId="77777777" w:rsidR="00E54CC6" w:rsidRDefault="00E54CC6" w:rsidP="00E54CC6">
      <w:pPr>
        <w:pStyle w:val="ListParagraph"/>
        <w:numPr>
          <w:ilvl w:val="0"/>
          <w:numId w:val="9"/>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Finally the account gets updated upon received payment from customer.</w:t>
      </w:r>
    </w:p>
    <w:p w14:paraId="13E693C3" w14:textId="77777777" w:rsidR="00E54CC6" w:rsidRDefault="00E54CC6" w:rsidP="00E54CC6">
      <w:pPr>
        <w:shd w:val="clear" w:color="auto" w:fill="FFFFFF"/>
        <w:spacing w:after="0"/>
        <w:jc w:val="both"/>
        <w:rPr>
          <w:rFonts w:ascii="Times New Roman" w:eastAsia="Times New Roman" w:hAnsi="Times New Roman" w:cs="Times New Roman"/>
          <w:color w:val="auto"/>
          <w:sz w:val="24"/>
          <w:szCs w:val="24"/>
        </w:rPr>
      </w:pPr>
    </w:p>
    <w:p w14:paraId="0FBF6CDF" w14:textId="77777777" w:rsidR="00E54CC6" w:rsidRPr="005F633B" w:rsidRDefault="00E54CC6" w:rsidP="00E54CC6">
      <w:pPr>
        <w:shd w:val="clear" w:color="auto" w:fill="FFFFFF"/>
        <w:spacing w:after="0"/>
        <w:jc w:val="both"/>
        <w:rPr>
          <w:rFonts w:ascii="Times New Roman" w:eastAsia="Times New Roman" w:hAnsi="Times New Roman" w:cs="Times New Roman"/>
          <w:color w:val="auto"/>
          <w:sz w:val="24"/>
          <w:szCs w:val="24"/>
        </w:rPr>
      </w:pPr>
    </w:p>
    <w:p w14:paraId="3DC04FFF" w14:textId="77777777" w:rsidR="00E54CC6" w:rsidRDefault="00E54CC6" w:rsidP="00E54CC6">
      <w:pPr>
        <w:shd w:val="clear" w:color="auto" w:fill="FFFFFF"/>
        <w:spacing w:after="0"/>
        <w:jc w:val="center"/>
        <w:rPr>
          <w:rFonts w:ascii="Times New Roman" w:eastAsia="Times New Roman" w:hAnsi="Times New Roman" w:cs="Times New Roman"/>
          <w:color w:val="auto"/>
          <w:sz w:val="24"/>
          <w:szCs w:val="24"/>
        </w:rPr>
      </w:pPr>
      <w:r w:rsidRPr="00221BD7">
        <w:rPr>
          <w:rFonts w:ascii="Times New Roman" w:eastAsia="Times New Roman" w:hAnsi="Times New Roman" w:cs="Times New Roman"/>
          <w:noProof/>
          <w:color w:val="auto"/>
          <w:sz w:val="24"/>
          <w:szCs w:val="24"/>
        </w:rPr>
        <w:lastRenderedPageBreak/>
        <w:drawing>
          <wp:inline distT="0" distB="0" distL="0" distR="0" wp14:anchorId="0A9BB9E2" wp14:editId="1336D27E">
            <wp:extent cx="5943600" cy="6096873"/>
            <wp:effectExtent l="0" t="0" r="0" b="0"/>
            <wp:docPr id="9" name="Picture 9"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har.kamrun\Desktop\Order To Cash_Ne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096873"/>
                    </a:xfrm>
                    <a:prstGeom prst="rect">
                      <a:avLst/>
                    </a:prstGeom>
                    <a:noFill/>
                    <a:ln>
                      <a:noFill/>
                    </a:ln>
                  </pic:spPr>
                </pic:pic>
              </a:graphicData>
            </a:graphic>
          </wp:inline>
        </w:drawing>
      </w:r>
    </w:p>
    <w:p w14:paraId="15C9D131" w14:textId="77777777" w:rsidR="00E54CC6" w:rsidRDefault="00E54CC6" w:rsidP="00E54CC6">
      <w:pPr>
        <w:shd w:val="clear" w:color="auto" w:fill="FFFFFF"/>
        <w:spacing w:after="0"/>
        <w:jc w:val="both"/>
        <w:rPr>
          <w:rFonts w:ascii="Times New Roman" w:eastAsia="Times New Roman" w:hAnsi="Times New Roman" w:cs="Times New Roman"/>
          <w:color w:val="auto"/>
          <w:sz w:val="24"/>
          <w:szCs w:val="24"/>
        </w:rPr>
      </w:pPr>
    </w:p>
    <w:p w14:paraId="7A6AF953" w14:textId="77777777" w:rsidR="00E54CC6" w:rsidRPr="0064295A" w:rsidRDefault="00E54CC6" w:rsidP="00E54CC6">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b/>
          <w:color w:val="auto"/>
          <w:sz w:val="24"/>
          <w:szCs w:val="24"/>
        </w:rPr>
        <w:t>Fig</w:t>
      </w:r>
      <w:r>
        <w:rPr>
          <w:rFonts w:ascii="Times New Roman" w:eastAsia="Times New Roman" w:hAnsi="Times New Roman" w:cs="Times New Roman"/>
          <w:color w:val="auto"/>
          <w:sz w:val="24"/>
          <w:szCs w:val="24"/>
        </w:rPr>
        <w:t xml:space="preserve">: Order to Cash Process </w:t>
      </w:r>
    </w:p>
    <w:p w14:paraId="74EBCBA7"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14F0B218"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70ECEFE6"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4CBC38B3"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6BD80577"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59568949"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67DD9474" w14:textId="77777777" w:rsidR="00E54CC6" w:rsidRDefault="00E54CC6" w:rsidP="00E54CC6">
      <w:pPr>
        <w:shd w:val="clear" w:color="auto" w:fill="FFFFFF"/>
        <w:spacing w:after="0"/>
        <w:jc w:val="both"/>
        <w:rPr>
          <w:rFonts w:ascii="Times New Roman" w:eastAsia="Times New Roman" w:hAnsi="Times New Roman" w:cs="Times New Roman"/>
          <w:color w:val="222222"/>
          <w:sz w:val="24"/>
          <w:szCs w:val="24"/>
        </w:rPr>
      </w:pPr>
    </w:p>
    <w:p w14:paraId="3A95054D" w14:textId="77777777" w:rsidR="00E54CC6" w:rsidRPr="00221BD7" w:rsidRDefault="00E54CC6" w:rsidP="00E54CC6">
      <w:pPr>
        <w:pStyle w:val="Heading2"/>
        <w:rPr>
          <w:b/>
        </w:rPr>
      </w:pPr>
      <w:bookmarkStart w:id="13" w:name="_Toc477786413"/>
      <w:r w:rsidRPr="00221BD7">
        <w:rPr>
          <w:b/>
        </w:rPr>
        <w:lastRenderedPageBreak/>
        <w:t>3.2 Master Data Management</w:t>
      </w:r>
      <w:bookmarkEnd w:id="13"/>
    </w:p>
    <w:p w14:paraId="01F928AD" w14:textId="77777777" w:rsidR="00E54CC6" w:rsidRPr="00436E0C" w:rsidRDefault="00E54CC6" w:rsidP="00E54CC6">
      <w:pPr>
        <w:pStyle w:val="Heading3"/>
        <w:rPr>
          <w:b/>
        </w:rPr>
      </w:pPr>
      <w:bookmarkStart w:id="14" w:name="_Toc477786414"/>
      <w:r w:rsidRPr="00436E0C">
        <w:rPr>
          <w:b/>
        </w:rPr>
        <w:t>3.2.1 Product</w:t>
      </w:r>
      <w:bookmarkEnd w:id="14"/>
    </w:p>
    <w:p w14:paraId="4E9A362F" w14:textId="77777777" w:rsidR="00E54CC6" w:rsidRPr="00A77AAC" w:rsidRDefault="00E54CC6" w:rsidP="00E54CC6">
      <w:pPr>
        <w:jc w:val="both"/>
        <w:rPr>
          <w:rFonts w:ascii="Times New Roman" w:hAnsi="Times New Roman" w:cs="Times New Roman"/>
          <w:sz w:val="24"/>
          <w:szCs w:val="24"/>
        </w:rPr>
      </w:pPr>
      <w:r w:rsidRPr="00A77AAC">
        <w:rPr>
          <w:rFonts w:ascii="Times New Roman" w:hAnsi="Times New Roman" w:cs="Times New Roman"/>
          <w:sz w:val="24"/>
          <w:szCs w:val="24"/>
        </w:rPr>
        <w:t>Samuda has two types of product.</w:t>
      </w:r>
      <w:r>
        <w:rPr>
          <w:rFonts w:ascii="Times New Roman" w:hAnsi="Times New Roman" w:cs="Times New Roman"/>
          <w:sz w:val="24"/>
          <w:szCs w:val="24"/>
        </w:rPr>
        <w:t xml:space="preserve"> Every feature of sales will have to handle both these category of products.</w:t>
      </w:r>
    </w:p>
    <w:p w14:paraId="0D1D91E8" w14:textId="77777777" w:rsidR="00E54CC6" w:rsidRPr="00A77AAC" w:rsidRDefault="00E54CC6" w:rsidP="00E54CC6">
      <w:pPr>
        <w:pStyle w:val="ListParagraph"/>
        <w:numPr>
          <w:ilvl w:val="0"/>
          <w:numId w:val="11"/>
        </w:numPr>
        <w:jc w:val="both"/>
        <w:rPr>
          <w:rFonts w:ascii="Times New Roman" w:hAnsi="Times New Roman" w:cs="Times New Roman"/>
          <w:sz w:val="24"/>
          <w:szCs w:val="24"/>
        </w:rPr>
      </w:pPr>
      <w:r w:rsidRPr="00A77AAC">
        <w:rPr>
          <w:rFonts w:ascii="Times New Roman" w:hAnsi="Times New Roman" w:cs="Times New Roman"/>
          <w:sz w:val="24"/>
          <w:szCs w:val="24"/>
        </w:rPr>
        <w:t>Basic Product</w:t>
      </w:r>
    </w:p>
    <w:p w14:paraId="427319D1" w14:textId="77777777" w:rsidR="00E54CC6" w:rsidRDefault="00E54CC6" w:rsidP="00E54CC6">
      <w:pPr>
        <w:pStyle w:val="ListParagraph"/>
        <w:numPr>
          <w:ilvl w:val="0"/>
          <w:numId w:val="11"/>
        </w:numPr>
        <w:jc w:val="both"/>
        <w:rPr>
          <w:rFonts w:ascii="Times New Roman" w:hAnsi="Times New Roman" w:cs="Times New Roman"/>
          <w:sz w:val="24"/>
          <w:szCs w:val="24"/>
        </w:rPr>
      </w:pPr>
      <w:r w:rsidRPr="00A77AAC">
        <w:rPr>
          <w:rFonts w:ascii="Times New Roman" w:hAnsi="Times New Roman" w:cs="Times New Roman"/>
          <w:sz w:val="24"/>
          <w:szCs w:val="24"/>
        </w:rPr>
        <w:t>Auxiliary/Performance Product</w:t>
      </w:r>
    </w:p>
    <w:p w14:paraId="35E3A8A4" w14:textId="1E2912EA" w:rsidR="00E54CC6" w:rsidRDefault="00D34C22" w:rsidP="00C16264">
      <w:pPr>
        <w:pStyle w:val="NormalWeb"/>
        <w:shd w:val="clear" w:color="auto" w:fill="FFFFFF"/>
        <w:spacing w:after="158"/>
        <w:jc w:val="both"/>
        <w:rPr>
          <w:color w:val="auto"/>
        </w:rPr>
      </w:pPr>
      <w:r>
        <w:rPr>
          <w:color w:val="auto"/>
        </w:rPr>
        <w:t>We will have to set up all the product</w:t>
      </w:r>
      <w:r w:rsidR="0031290D">
        <w:rPr>
          <w:color w:val="auto"/>
        </w:rPr>
        <w:t>s</w:t>
      </w:r>
      <w:r w:rsidR="00C16264">
        <w:rPr>
          <w:color w:val="auto"/>
        </w:rPr>
        <w:t xml:space="preserve"> in the system. Product will have product name, product type, unit of measures etc. </w:t>
      </w:r>
    </w:p>
    <w:p w14:paraId="79C9708B" w14:textId="77777777" w:rsidR="00E54CC6" w:rsidRDefault="00E54CC6" w:rsidP="00E54CC6">
      <w:pPr>
        <w:pStyle w:val="Heading3"/>
        <w:rPr>
          <w:b/>
        </w:rPr>
      </w:pPr>
      <w:bookmarkStart w:id="15" w:name="_Toc477786415"/>
      <w:r w:rsidRPr="00436E0C">
        <w:rPr>
          <w:rStyle w:val="Strong"/>
          <w:bCs w:val="0"/>
        </w:rPr>
        <w:t>3</w:t>
      </w:r>
      <w:r w:rsidRPr="00436E0C">
        <w:t>.</w:t>
      </w:r>
      <w:r w:rsidRPr="00436E0C">
        <w:rPr>
          <w:b/>
        </w:rPr>
        <w:t>2.2 Customer</w:t>
      </w:r>
      <w:bookmarkEnd w:id="15"/>
    </w:p>
    <w:p w14:paraId="3FEF83F3" w14:textId="77777777" w:rsidR="00E54CC6" w:rsidRPr="00397277" w:rsidRDefault="00E54CC6" w:rsidP="00E54CC6">
      <w:pPr>
        <w:jc w:val="both"/>
        <w:rPr>
          <w:rFonts w:ascii="Times New Roman" w:hAnsi="Times New Roman" w:cs="Times New Roman"/>
          <w:sz w:val="24"/>
          <w:szCs w:val="24"/>
        </w:rPr>
      </w:pPr>
      <w:r>
        <w:rPr>
          <w:rFonts w:ascii="Times New Roman" w:hAnsi="Times New Roman" w:cs="Times New Roman"/>
          <w:sz w:val="24"/>
          <w:szCs w:val="24"/>
        </w:rPr>
        <w:t>There will be only two types of customer for the sales module.</w:t>
      </w:r>
    </w:p>
    <w:p w14:paraId="62A5DA11" w14:textId="77777777" w:rsidR="00E54CC6" w:rsidRPr="00397277" w:rsidRDefault="00E54CC6" w:rsidP="00E54CC6">
      <w:pPr>
        <w:pStyle w:val="ListParagraph"/>
        <w:numPr>
          <w:ilvl w:val="0"/>
          <w:numId w:val="12"/>
        </w:numPr>
        <w:jc w:val="both"/>
        <w:rPr>
          <w:rFonts w:ascii="Times New Roman" w:hAnsi="Times New Roman" w:cs="Times New Roman"/>
          <w:sz w:val="24"/>
          <w:szCs w:val="24"/>
        </w:rPr>
      </w:pPr>
      <w:r w:rsidRPr="00397277">
        <w:rPr>
          <w:rFonts w:ascii="Times New Roman" w:hAnsi="Times New Roman" w:cs="Times New Roman"/>
          <w:sz w:val="24"/>
          <w:szCs w:val="24"/>
        </w:rPr>
        <w:t>Local</w:t>
      </w:r>
      <w:r>
        <w:rPr>
          <w:rFonts w:ascii="Times New Roman" w:hAnsi="Times New Roman" w:cs="Times New Roman"/>
          <w:sz w:val="24"/>
          <w:szCs w:val="24"/>
        </w:rPr>
        <w:t xml:space="preserve"> Customer</w:t>
      </w:r>
    </w:p>
    <w:p w14:paraId="0FABA162" w14:textId="77777777" w:rsidR="00E54CC6" w:rsidRPr="00397277" w:rsidRDefault="00E54CC6" w:rsidP="00E54CC6">
      <w:pPr>
        <w:pStyle w:val="ListParagraph"/>
        <w:numPr>
          <w:ilvl w:val="0"/>
          <w:numId w:val="12"/>
        </w:numPr>
        <w:jc w:val="both"/>
        <w:rPr>
          <w:rFonts w:ascii="Times New Roman" w:hAnsi="Times New Roman" w:cs="Times New Roman"/>
          <w:sz w:val="24"/>
          <w:szCs w:val="24"/>
        </w:rPr>
      </w:pPr>
      <w:r w:rsidRPr="00397277">
        <w:rPr>
          <w:rFonts w:ascii="Times New Roman" w:hAnsi="Times New Roman" w:cs="Times New Roman"/>
          <w:sz w:val="24"/>
          <w:szCs w:val="24"/>
        </w:rPr>
        <w:t>Foreign</w:t>
      </w:r>
      <w:r>
        <w:rPr>
          <w:rFonts w:ascii="Times New Roman" w:hAnsi="Times New Roman" w:cs="Times New Roman"/>
          <w:sz w:val="24"/>
          <w:szCs w:val="24"/>
        </w:rPr>
        <w:t xml:space="preserve"> Customer</w:t>
      </w:r>
    </w:p>
    <w:p w14:paraId="465AF2F6" w14:textId="77777777" w:rsidR="00E54CC6" w:rsidRDefault="00E54CC6" w:rsidP="00E54CC6">
      <w:pPr>
        <w:pStyle w:val="Heading3"/>
        <w:rPr>
          <w:b/>
        </w:rPr>
      </w:pPr>
      <w:bookmarkStart w:id="16" w:name="_Toc477786416"/>
      <w:r w:rsidRPr="00B34F09">
        <w:rPr>
          <w:b/>
        </w:rPr>
        <w:t>3.2.3 Sales Team</w:t>
      </w:r>
      <w:bookmarkEnd w:id="16"/>
    </w:p>
    <w:p w14:paraId="2A279059" w14:textId="77777777" w:rsidR="00E54CC6" w:rsidRPr="00D74FC7" w:rsidRDefault="00E54CC6" w:rsidP="00E54CC6">
      <w:pPr>
        <w:jc w:val="both"/>
        <w:rPr>
          <w:rFonts w:ascii="Times New Roman" w:hAnsi="Times New Roman" w:cs="Times New Roman"/>
          <w:sz w:val="24"/>
          <w:szCs w:val="24"/>
        </w:rPr>
      </w:pPr>
      <w:r w:rsidRPr="00D74FC7">
        <w:rPr>
          <w:rFonts w:ascii="Times New Roman" w:hAnsi="Times New Roman" w:cs="Times New Roman"/>
          <w:sz w:val="24"/>
          <w:szCs w:val="24"/>
        </w:rPr>
        <w:t xml:space="preserve">The division of a business that's responsible for selling products or services. </w:t>
      </w:r>
      <w:r>
        <w:rPr>
          <w:rFonts w:ascii="Times New Roman" w:hAnsi="Times New Roman" w:cs="Times New Roman"/>
          <w:sz w:val="24"/>
          <w:szCs w:val="24"/>
        </w:rPr>
        <w:t xml:space="preserve">Evaluating the company’s </w:t>
      </w:r>
      <w:r w:rsidRPr="00D74FC7">
        <w:rPr>
          <w:rFonts w:ascii="Times New Roman" w:hAnsi="Times New Roman" w:cs="Times New Roman"/>
          <w:sz w:val="24"/>
          <w:szCs w:val="24"/>
        </w:rPr>
        <w:t>current sales force is an important step in the process of decidi</w:t>
      </w:r>
      <w:r>
        <w:rPr>
          <w:rFonts w:ascii="Times New Roman" w:hAnsi="Times New Roman" w:cs="Times New Roman"/>
          <w:sz w:val="24"/>
          <w:szCs w:val="24"/>
        </w:rPr>
        <w:t xml:space="preserve">ng whether and how to grow the </w:t>
      </w:r>
      <w:r w:rsidRPr="00D74FC7">
        <w:rPr>
          <w:rFonts w:ascii="Times New Roman" w:hAnsi="Times New Roman" w:cs="Times New Roman"/>
          <w:sz w:val="24"/>
          <w:szCs w:val="24"/>
        </w:rPr>
        <w:t>sales team.</w:t>
      </w:r>
      <w:r>
        <w:rPr>
          <w:rFonts w:ascii="Times New Roman" w:hAnsi="Times New Roman" w:cs="Times New Roman"/>
          <w:sz w:val="24"/>
          <w:szCs w:val="24"/>
        </w:rPr>
        <w:t xml:space="preserve"> The sales organogram is given below:</w:t>
      </w:r>
    </w:p>
    <w:p w14:paraId="4AD97D06" w14:textId="77777777" w:rsidR="00E54CC6" w:rsidRDefault="00E54CC6" w:rsidP="00E54CC6">
      <w:pPr>
        <w:jc w:val="center"/>
      </w:pPr>
      <w:r w:rsidRPr="00D2787B">
        <w:rPr>
          <w:noProof/>
        </w:rPr>
        <w:drawing>
          <wp:inline distT="0" distB="0" distL="0" distR="0" wp14:anchorId="3935F8E0" wp14:editId="66997FB1">
            <wp:extent cx="5848350" cy="2409825"/>
            <wp:effectExtent l="0" t="0" r="0" b="9525"/>
            <wp:docPr id="4" name="Picture 4" descr="C:\Users\nahar.kamrun\Desktop\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har.kamrun\Desktop\A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8350" cy="2409825"/>
                    </a:xfrm>
                    <a:prstGeom prst="rect">
                      <a:avLst/>
                    </a:prstGeom>
                    <a:noFill/>
                    <a:ln>
                      <a:noFill/>
                    </a:ln>
                  </pic:spPr>
                </pic:pic>
              </a:graphicData>
            </a:graphic>
          </wp:inline>
        </w:drawing>
      </w:r>
    </w:p>
    <w:p w14:paraId="149E2F17" w14:textId="77777777" w:rsidR="00E54CC6" w:rsidRDefault="00E54CC6" w:rsidP="00E54CC6">
      <w:pPr>
        <w:jc w:val="center"/>
        <w:rPr>
          <w:rFonts w:ascii="Times New Roman" w:hAnsi="Times New Roman" w:cs="Times New Roman"/>
          <w:sz w:val="24"/>
          <w:szCs w:val="24"/>
        </w:rPr>
      </w:pPr>
      <w:r w:rsidRPr="00A760F0">
        <w:rPr>
          <w:rFonts w:ascii="Times New Roman" w:hAnsi="Times New Roman" w:cs="Times New Roman"/>
          <w:b/>
          <w:sz w:val="24"/>
          <w:szCs w:val="24"/>
        </w:rPr>
        <w:t>Fig:</w:t>
      </w:r>
      <w:r w:rsidRPr="00A760F0">
        <w:rPr>
          <w:rFonts w:ascii="Times New Roman" w:hAnsi="Times New Roman" w:cs="Times New Roman"/>
          <w:sz w:val="24"/>
          <w:szCs w:val="24"/>
        </w:rPr>
        <w:t xml:space="preserve"> Sales Team</w:t>
      </w:r>
    </w:p>
    <w:p w14:paraId="13814C04" w14:textId="77777777" w:rsidR="00E54CC6" w:rsidRPr="00B45753" w:rsidRDefault="00E54CC6" w:rsidP="00E54CC6">
      <w:pPr>
        <w:jc w:val="both"/>
        <w:rPr>
          <w:rFonts w:ascii="Times New Roman" w:hAnsi="Times New Roman" w:cs="Times New Roman"/>
          <w:color w:val="auto"/>
          <w:sz w:val="24"/>
          <w:szCs w:val="24"/>
        </w:rPr>
      </w:pPr>
      <w:r w:rsidRPr="00B45753">
        <w:rPr>
          <w:rFonts w:ascii="Times New Roman" w:hAnsi="Times New Roman" w:cs="Times New Roman"/>
          <w:color w:val="auto"/>
          <w:sz w:val="24"/>
          <w:szCs w:val="24"/>
        </w:rPr>
        <w:t>Every sales executive will be tagged</w:t>
      </w:r>
      <w:bookmarkStart w:id="17" w:name="_GoBack"/>
      <w:bookmarkEnd w:id="17"/>
      <w:r w:rsidRPr="00B45753">
        <w:rPr>
          <w:rFonts w:ascii="Times New Roman" w:hAnsi="Times New Roman" w:cs="Times New Roman"/>
          <w:color w:val="auto"/>
          <w:sz w:val="24"/>
          <w:szCs w:val="24"/>
        </w:rPr>
        <w:t xml:space="preserve"> with their own customer. One sales executive will be able to see other executive’s customer.</w:t>
      </w:r>
    </w:p>
    <w:p w14:paraId="28C76796" w14:textId="77777777" w:rsidR="00F952D6" w:rsidRPr="00A760F0" w:rsidRDefault="00F952D6" w:rsidP="00E54CC6">
      <w:pPr>
        <w:jc w:val="both"/>
        <w:rPr>
          <w:rFonts w:ascii="Times New Roman" w:hAnsi="Times New Roman" w:cs="Times New Roman"/>
          <w:sz w:val="24"/>
          <w:szCs w:val="24"/>
        </w:rPr>
      </w:pPr>
    </w:p>
    <w:p w14:paraId="624DF3F1" w14:textId="77777777" w:rsidR="00E54CC6" w:rsidRPr="00F65569" w:rsidRDefault="00E54CC6" w:rsidP="00E54CC6">
      <w:pPr>
        <w:pStyle w:val="Heading2"/>
        <w:rPr>
          <w:b/>
        </w:rPr>
      </w:pPr>
      <w:bookmarkStart w:id="18" w:name="_Toc477786417"/>
      <w:r>
        <w:rPr>
          <w:b/>
        </w:rPr>
        <w:t xml:space="preserve">3.3 </w:t>
      </w:r>
      <w:r w:rsidRPr="00F65569">
        <w:rPr>
          <w:b/>
        </w:rPr>
        <w:t>Create the Sales Order</w:t>
      </w:r>
      <w:bookmarkEnd w:id="18"/>
      <w:ins w:id="19" w:author="Mahfuzur Rahman" w:date="2017-01-30T18:37:00Z">
        <w:r w:rsidRPr="00F65569">
          <w:rPr>
            <w:b/>
          </w:rPr>
          <w:t xml:space="preserve"> </w:t>
        </w:r>
      </w:ins>
    </w:p>
    <w:p w14:paraId="6394511F" w14:textId="77777777" w:rsidR="00E54CC6" w:rsidRPr="0010048F" w:rsidRDefault="00E54CC6" w:rsidP="00E54CC6">
      <w:pPr>
        <w:pStyle w:val="NormalWeb"/>
        <w:shd w:val="clear" w:color="auto" w:fill="FFFFFF"/>
        <w:spacing w:after="158"/>
        <w:jc w:val="both"/>
        <w:rPr>
          <w:color w:val="auto"/>
        </w:rPr>
      </w:pPr>
      <w:r w:rsidRPr="0010048F">
        <w:rPr>
          <w:color w:val="auto"/>
        </w:rPr>
        <w:t>Once the product is set up, you can create a quotation or a sale order with the related product. Once the quotation is confirmed and transformed into a sale order, the task will be created.</w:t>
      </w:r>
    </w:p>
    <w:p w14:paraId="4BF8F3AB" w14:textId="77777777" w:rsidR="00E54CC6" w:rsidRPr="00642729" w:rsidRDefault="00E54CC6" w:rsidP="00E54CC6">
      <w:pPr>
        <w:pStyle w:val="Bodycopy"/>
        <w:jc w:val="both"/>
      </w:pPr>
      <w:r w:rsidRPr="00642729">
        <w:t>A sale order have 9 stages.</w:t>
      </w:r>
    </w:p>
    <w:p w14:paraId="28A8C60F" w14:textId="77777777" w:rsidR="00E54CC6" w:rsidRPr="00642729" w:rsidRDefault="00E54CC6" w:rsidP="00E54CC6">
      <w:pPr>
        <w:pStyle w:val="Bodycopy"/>
        <w:numPr>
          <w:ilvl w:val="0"/>
          <w:numId w:val="5"/>
        </w:numPr>
        <w:jc w:val="both"/>
      </w:pPr>
      <w:r w:rsidRPr="00642729">
        <w:lastRenderedPageBreak/>
        <w:t>Draft Quotation</w:t>
      </w:r>
    </w:p>
    <w:p w14:paraId="6DC2E63E" w14:textId="77777777" w:rsidR="00E54CC6" w:rsidRPr="00642729" w:rsidRDefault="00E54CC6" w:rsidP="00E54CC6">
      <w:pPr>
        <w:pStyle w:val="Bodycopy"/>
        <w:numPr>
          <w:ilvl w:val="0"/>
          <w:numId w:val="5"/>
        </w:numPr>
        <w:jc w:val="both"/>
      </w:pPr>
      <w:r w:rsidRPr="00642729">
        <w:t>Quotation Sent</w:t>
      </w:r>
    </w:p>
    <w:p w14:paraId="6907CC96" w14:textId="77777777" w:rsidR="00E54CC6" w:rsidRPr="00642729" w:rsidRDefault="00E54CC6" w:rsidP="00E54CC6">
      <w:pPr>
        <w:pStyle w:val="Bodycopy"/>
        <w:numPr>
          <w:ilvl w:val="0"/>
          <w:numId w:val="5"/>
        </w:numPr>
        <w:jc w:val="both"/>
      </w:pPr>
      <w:r w:rsidRPr="00642729">
        <w:t>Cancelled</w:t>
      </w:r>
    </w:p>
    <w:p w14:paraId="6B407E44" w14:textId="77777777" w:rsidR="00E54CC6" w:rsidRPr="00642729" w:rsidRDefault="00E54CC6" w:rsidP="00E54CC6">
      <w:pPr>
        <w:pStyle w:val="Bodycopy"/>
        <w:numPr>
          <w:ilvl w:val="0"/>
          <w:numId w:val="5"/>
        </w:numPr>
        <w:jc w:val="both"/>
      </w:pPr>
      <w:r w:rsidRPr="00642729">
        <w:t>Waiting Schedule</w:t>
      </w:r>
    </w:p>
    <w:p w14:paraId="2438E680" w14:textId="77777777" w:rsidR="00E54CC6" w:rsidRPr="00642729" w:rsidRDefault="00E54CC6" w:rsidP="00E54CC6">
      <w:pPr>
        <w:pStyle w:val="Bodycopy"/>
        <w:numPr>
          <w:ilvl w:val="0"/>
          <w:numId w:val="5"/>
        </w:numPr>
        <w:jc w:val="both"/>
      </w:pPr>
      <w:r w:rsidRPr="00642729">
        <w:t>Sales Order</w:t>
      </w:r>
    </w:p>
    <w:p w14:paraId="35EF7047" w14:textId="77777777" w:rsidR="00E54CC6" w:rsidRPr="00642729" w:rsidRDefault="00E54CC6" w:rsidP="00E54CC6">
      <w:pPr>
        <w:pStyle w:val="Bodycopy"/>
        <w:numPr>
          <w:ilvl w:val="0"/>
          <w:numId w:val="5"/>
        </w:numPr>
        <w:jc w:val="both"/>
      </w:pPr>
      <w:r w:rsidRPr="00642729">
        <w:t>Sale to Invoice</w:t>
      </w:r>
    </w:p>
    <w:p w14:paraId="3DB31AFA" w14:textId="77777777" w:rsidR="00E54CC6" w:rsidRPr="00642729" w:rsidRDefault="00E54CC6" w:rsidP="00E54CC6">
      <w:pPr>
        <w:pStyle w:val="Bodycopy"/>
        <w:numPr>
          <w:ilvl w:val="0"/>
          <w:numId w:val="5"/>
        </w:numPr>
        <w:jc w:val="both"/>
      </w:pPr>
      <w:r w:rsidRPr="00642729">
        <w:t>Invoice Exception</w:t>
      </w:r>
    </w:p>
    <w:p w14:paraId="1B1EB1BA" w14:textId="77777777" w:rsidR="00E54CC6" w:rsidRPr="00642729" w:rsidRDefault="00E54CC6" w:rsidP="00E54CC6">
      <w:pPr>
        <w:pStyle w:val="Bodycopy"/>
        <w:numPr>
          <w:ilvl w:val="0"/>
          <w:numId w:val="5"/>
        </w:numPr>
        <w:jc w:val="both"/>
      </w:pPr>
      <w:r w:rsidRPr="00642729">
        <w:t>Done</w:t>
      </w:r>
    </w:p>
    <w:p w14:paraId="3331A3A6" w14:textId="3A59D898" w:rsidR="00E54CC6" w:rsidRPr="00642729" w:rsidRDefault="007E697A" w:rsidP="00E54CC6">
      <w:pPr>
        <w:pStyle w:val="Bodycopy"/>
        <w:jc w:val="both"/>
      </w:pPr>
      <w:r>
        <w:t xml:space="preserve">At first system user needs to </w:t>
      </w:r>
      <w:r w:rsidR="00E54CC6" w:rsidRPr="00642729">
        <w:t>create a</w:t>
      </w:r>
      <w:r w:rsidR="00E54CC6" w:rsidRPr="0010048F">
        <w:t> </w:t>
      </w:r>
      <w:r w:rsidR="005B6454">
        <w:t xml:space="preserve">draft </w:t>
      </w:r>
      <w:r>
        <w:t xml:space="preserve">quotation in sales module. After that a customer will be selected. </w:t>
      </w:r>
      <w:r w:rsidR="005B6454">
        <w:t>Inside o</w:t>
      </w:r>
      <w:r>
        <w:t>rder l</w:t>
      </w:r>
      <w:r w:rsidR="00E54CC6" w:rsidRPr="00642729">
        <w:t>ines tab</w:t>
      </w:r>
      <w:r w:rsidR="00033B2B">
        <w:t xml:space="preserve"> user will have to</w:t>
      </w:r>
      <w:r w:rsidR="00E54CC6" w:rsidRPr="00642729">
        <w:t xml:space="preserve"> click</w:t>
      </w:r>
      <w:r w:rsidR="00E54CC6" w:rsidRPr="0010048F">
        <w:t> on “</w:t>
      </w:r>
      <w:r w:rsidR="00E54CC6" w:rsidRPr="00567714">
        <w:t>add an item” button.</w:t>
      </w:r>
      <w:r w:rsidR="001924B5">
        <w:t xml:space="preserve"> A product needs to be </w:t>
      </w:r>
      <w:r w:rsidR="00033B2B">
        <w:t xml:space="preserve">selected along with unit price and quantity. </w:t>
      </w:r>
      <w:r w:rsidR="00E54CC6" w:rsidRPr="00642729">
        <w:t>In</w:t>
      </w:r>
      <w:r w:rsidR="00E54CC6" w:rsidRPr="0010048F">
        <w:t> </w:t>
      </w:r>
      <w:r w:rsidR="005B6454">
        <w:t>other i</w:t>
      </w:r>
      <w:r w:rsidR="00E54CC6" w:rsidRPr="00567714">
        <w:t>nformation</w:t>
      </w:r>
      <w:r w:rsidR="00033B2B">
        <w:t xml:space="preserve"> tab user </w:t>
      </w:r>
      <w:r w:rsidR="00033B2B" w:rsidRPr="0010048F">
        <w:t>will</w:t>
      </w:r>
      <w:r w:rsidR="00E54CC6" w:rsidRPr="0010048F">
        <w:t xml:space="preserve"> have </w:t>
      </w:r>
      <w:r w:rsidR="00033B2B">
        <w:t xml:space="preserve">view option for </w:t>
      </w:r>
      <w:r w:rsidR="00E54CC6" w:rsidRPr="00642729">
        <w:t>several fields like</w:t>
      </w:r>
      <w:r w:rsidR="00E54CC6" w:rsidRPr="0010048F">
        <w:t> </w:t>
      </w:r>
      <w:r w:rsidR="00033B2B">
        <w:t>shipping p</w:t>
      </w:r>
      <w:r w:rsidR="00E54CC6" w:rsidRPr="00567714">
        <w:t>olicy</w:t>
      </w:r>
      <w:r w:rsidR="00E54CC6" w:rsidRPr="0010048F">
        <w:t> </w:t>
      </w:r>
      <w:r w:rsidR="00E54CC6" w:rsidRPr="00642729">
        <w:t>and</w:t>
      </w:r>
      <w:r w:rsidR="00E54CC6" w:rsidRPr="0010048F">
        <w:t> </w:t>
      </w:r>
      <w:r w:rsidR="00033B2B">
        <w:t>c</w:t>
      </w:r>
      <w:r w:rsidR="00E54CC6" w:rsidRPr="00567714">
        <w:t>reate Invoice. </w:t>
      </w:r>
      <w:r w:rsidR="00E54CC6" w:rsidRPr="0010048F">
        <w:t>It can be customized also.</w:t>
      </w:r>
    </w:p>
    <w:p w14:paraId="125FEA8E" w14:textId="73C145AE" w:rsidR="00E54CC6" w:rsidRPr="00642729" w:rsidRDefault="00E54CC6" w:rsidP="00E54CC6">
      <w:pPr>
        <w:pStyle w:val="Bodycopy"/>
        <w:jc w:val="both"/>
      </w:pPr>
      <w:r w:rsidRPr="0010048F">
        <w:t xml:space="preserve">Then </w:t>
      </w:r>
      <w:r w:rsidR="00033B2B">
        <w:t xml:space="preserve">they have to </w:t>
      </w:r>
      <w:r w:rsidRPr="0010048F">
        <w:t>save the form. Now th</w:t>
      </w:r>
      <w:r>
        <w:t>e</w:t>
      </w:r>
      <w:r w:rsidR="005B6454">
        <w:t xml:space="preserve"> draft q</w:t>
      </w:r>
      <w:r w:rsidRPr="00642729">
        <w:t>uotation is created</w:t>
      </w:r>
      <w:r>
        <w:t>.</w:t>
      </w:r>
    </w:p>
    <w:p w14:paraId="5397CD8C" w14:textId="7607304F" w:rsidR="00E54CC6" w:rsidRPr="00642729" w:rsidRDefault="009B7221" w:rsidP="00E54CC6">
      <w:pPr>
        <w:pStyle w:val="Bodycopy"/>
        <w:jc w:val="both"/>
      </w:pPr>
      <w:r>
        <w:t>After creating a q</w:t>
      </w:r>
      <w:r w:rsidR="00E54CC6" w:rsidRPr="0010048F">
        <w:t xml:space="preserve">uotation it </w:t>
      </w:r>
      <w:r w:rsidR="00E54CC6" w:rsidRPr="00642729">
        <w:t>can</w:t>
      </w:r>
      <w:r>
        <w:t xml:space="preserve"> be sent</w:t>
      </w:r>
      <w:r w:rsidR="00E54CC6" w:rsidRPr="0010048F">
        <w:t xml:space="preserve"> </w:t>
      </w:r>
      <w:r w:rsidR="00E54CC6" w:rsidRPr="00642729">
        <w:t>to the customer via Ema</w:t>
      </w:r>
      <w:r w:rsidR="00E54CC6" w:rsidRPr="0010048F">
        <w:t xml:space="preserve">il. A pdf format of </w:t>
      </w:r>
      <w:r>
        <w:t>q</w:t>
      </w:r>
      <w:r w:rsidR="00E54CC6" w:rsidRPr="00642729">
        <w:t>uotation will attached in that email. This is not required.</w:t>
      </w:r>
      <w:r w:rsidR="00D963EC">
        <w:t xml:space="preserve"> </w:t>
      </w:r>
      <w:r w:rsidR="00033B2B">
        <w:t>Then authorized user</w:t>
      </w:r>
      <w:r w:rsidR="00E54CC6" w:rsidRPr="00642729">
        <w:t xml:space="preserve"> can confirm it as a sale order.</w:t>
      </w:r>
    </w:p>
    <w:p w14:paraId="01B5477C" w14:textId="7F138A7B" w:rsidR="00E54CC6" w:rsidRPr="00642729" w:rsidRDefault="00033B2B" w:rsidP="00E54CC6">
      <w:pPr>
        <w:pStyle w:val="Bodycopy"/>
        <w:jc w:val="both"/>
      </w:pPr>
      <w:r>
        <w:t>User should r</w:t>
      </w:r>
      <w:r w:rsidR="00E54CC6" w:rsidRPr="00642729">
        <w:t>emember</w:t>
      </w:r>
      <w:r>
        <w:t>,</w:t>
      </w:r>
      <w:r w:rsidR="00E54CC6" w:rsidRPr="00642729">
        <w:t xml:space="preserve"> a</w:t>
      </w:r>
      <w:r w:rsidR="00E54CC6" w:rsidRPr="0010048F">
        <w:t>fter confirming a sale order one</w:t>
      </w:r>
      <w:r w:rsidR="00E54CC6" w:rsidRPr="00642729">
        <w:t xml:space="preserve"> can’t change the important values of the order </w:t>
      </w:r>
      <w:r w:rsidR="00E54CC6" w:rsidRPr="0010048F">
        <w:t>like (Customer, Product, Quantity, Etc.</w:t>
      </w:r>
      <w:r w:rsidR="00E54CC6" w:rsidRPr="00642729">
        <w:t>)</w:t>
      </w:r>
    </w:p>
    <w:p w14:paraId="2284086F" w14:textId="7DEA92A9" w:rsidR="00E54CC6" w:rsidRPr="00642729" w:rsidRDefault="00033B2B" w:rsidP="00E54CC6">
      <w:pPr>
        <w:pStyle w:val="Bodycopy"/>
        <w:jc w:val="both"/>
      </w:pPr>
      <w:r>
        <w:t>Now user</w:t>
      </w:r>
      <w:r w:rsidR="00E54CC6" w:rsidRPr="0010048F">
        <w:t xml:space="preserve"> will have</w:t>
      </w:r>
      <w:r>
        <w:t xml:space="preserve"> three options depends on the</w:t>
      </w:r>
      <w:r w:rsidR="00E54CC6" w:rsidRPr="0010048F">
        <w:t> </w:t>
      </w:r>
      <w:r>
        <w:t>c</w:t>
      </w:r>
      <w:r w:rsidR="00E54CC6" w:rsidRPr="00567714">
        <w:t>reate</w:t>
      </w:r>
      <w:r>
        <w:t>d invoice.</w:t>
      </w:r>
    </w:p>
    <w:p w14:paraId="3E44607F" w14:textId="775FC995" w:rsidR="00E54CC6" w:rsidRPr="00642729" w:rsidRDefault="00E54CC6" w:rsidP="00E54CC6">
      <w:pPr>
        <w:pStyle w:val="Bodycopy"/>
        <w:jc w:val="both"/>
      </w:pPr>
      <w:r w:rsidRPr="0010048F">
        <w:rPr>
          <w:b/>
          <w:bCs/>
        </w:rPr>
        <w:t xml:space="preserve">On Demand </w:t>
      </w:r>
      <w:r w:rsidRPr="00567714">
        <w:t>– </w:t>
      </w:r>
      <w:r w:rsidR="00033B2B">
        <w:t>User</w:t>
      </w:r>
      <w:r w:rsidRPr="00642729">
        <w:t xml:space="preserve"> can</w:t>
      </w:r>
      <w:r w:rsidRPr="0010048F">
        <w:t> </w:t>
      </w:r>
      <w:r w:rsidR="00033B2B">
        <w:t>create i</w:t>
      </w:r>
      <w:r w:rsidRPr="00CE1D54">
        <w:t>nvoice</w:t>
      </w:r>
      <w:r w:rsidRPr="0010048F">
        <w:t> </w:t>
      </w:r>
      <w:r w:rsidRPr="00642729">
        <w:t>or view</w:t>
      </w:r>
      <w:r w:rsidRPr="0010048F">
        <w:t> </w:t>
      </w:r>
      <w:r w:rsidR="00033B2B">
        <w:t>d</w:t>
      </w:r>
      <w:r w:rsidRPr="00CE1D54">
        <w:t>elivery Order</w:t>
      </w:r>
      <w:r w:rsidRPr="0010048F">
        <w:t xml:space="preserve"> of the </w:t>
      </w:r>
      <w:r w:rsidRPr="00642729">
        <w:t>Sales Order</w:t>
      </w:r>
    </w:p>
    <w:p w14:paraId="6036AE45" w14:textId="26F79E0F" w:rsidR="00E54CC6" w:rsidRPr="00642729" w:rsidRDefault="00E54CC6" w:rsidP="00E54CC6">
      <w:pPr>
        <w:pStyle w:val="Bodycopy"/>
        <w:jc w:val="both"/>
      </w:pPr>
      <w:r w:rsidRPr="0010048F">
        <w:rPr>
          <w:b/>
          <w:bCs/>
        </w:rPr>
        <w:t>On Delivery Order</w:t>
      </w:r>
      <w:r w:rsidR="00033B2B">
        <w:t> – User</w:t>
      </w:r>
      <w:r w:rsidRPr="00642729">
        <w:t xml:space="preserve"> can view the</w:t>
      </w:r>
      <w:r w:rsidRPr="0010048F">
        <w:t> </w:t>
      </w:r>
      <w:r w:rsidRPr="00567714">
        <w:t>Delivery Order </w:t>
      </w:r>
      <w:r w:rsidR="00033B2B">
        <w:t xml:space="preserve">and deliver the required </w:t>
      </w:r>
      <w:r w:rsidRPr="00642729">
        <w:t>product if it is available. Only after com</w:t>
      </w:r>
      <w:r w:rsidR="00033B2B">
        <w:t>pleting the d</w:t>
      </w:r>
      <w:r w:rsidRPr="0010048F">
        <w:t>elivery process one</w:t>
      </w:r>
      <w:r w:rsidRPr="00642729">
        <w:t xml:space="preserve"> can create invoice.</w:t>
      </w:r>
    </w:p>
    <w:p w14:paraId="2CC86782" w14:textId="764CD7B5" w:rsidR="00E54CC6" w:rsidRPr="00642729" w:rsidRDefault="00E54CC6" w:rsidP="00E54CC6">
      <w:pPr>
        <w:pStyle w:val="Bodycopy"/>
        <w:jc w:val="both"/>
      </w:pPr>
      <w:r w:rsidRPr="0010048F">
        <w:rPr>
          <w:b/>
          <w:bCs/>
        </w:rPr>
        <w:t xml:space="preserve">Before Delivery </w:t>
      </w:r>
      <w:r w:rsidRPr="00567714">
        <w:t>– </w:t>
      </w:r>
      <w:r w:rsidRPr="0010048F">
        <w:t>In this option, first one will have t</w:t>
      </w:r>
      <w:r w:rsidR="00033B2B">
        <w:t>o pay the invoice. After that user</w:t>
      </w:r>
      <w:r w:rsidRPr="0010048F">
        <w:t xml:space="preserve"> can deliver the </w:t>
      </w:r>
      <w:r w:rsidRPr="00642729">
        <w:t>product</w:t>
      </w:r>
      <w:r>
        <w:t>.</w:t>
      </w:r>
    </w:p>
    <w:p w14:paraId="1F37A2EC" w14:textId="7F2A2E05" w:rsidR="00E54CC6" w:rsidRDefault="00033B2B" w:rsidP="00E54CC6">
      <w:pPr>
        <w:pStyle w:val="Bodycopy"/>
        <w:jc w:val="both"/>
        <w:rPr>
          <w:color w:val="000000" w:themeColor="text1"/>
        </w:rPr>
      </w:pPr>
      <w:r>
        <w:t>“</w:t>
      </w:r>
      <w:r w:rsidR="00E54CC6" w:rsidRPr="009D0756">
        <w:t>Paid</w:t>
      </w:r>
      <w:r>
        <w:t>”</w:t>
      </w:r>
      <w:r w:rsidR="00E54CC6" w:rsidRPr="009D0756">
        <w:t> and </w:t>
      </w:r>
      <w:r>
        <w:t>“</w:t>
      </w:r>
      <w:r w:rsidR="00E54CC6" w:rsidRPr="009D0756">
        <w:t>Delivered</w:t>
      </w:r>
      <w:r>
        <w:t>” terms</w:t>
      </w:r>
      <w:r w:rsidR="00E54CC6" w:rsidRPr="009D0756">
        <w:t>, inside the Other Information tab shows the status of invoice and delivery order. Af</w:t>
      </w:r>
      <w:r w:rsidR="00454C5A">
        <w:t>ter completing these steps the s</w:t>
      </w:r>
      <w:r w:rsidR="00E54CC6" w:rsidRPr="009D0756">
        <w:t>ale Orde</w:t>
      </w:r>
      <w:r w:rsidR="00454C5A">
        <w:t>r workflow will be completed. One</w:t>
      </w:r>
      <w:r w:rsidR="00152FAB">
        <w:t xml:space="preserve"> can cancel the sales o</w:t>
      </w:r>
      <w:r w:rsidR="00E54CC6" w:rsidRPr="009D0756">
        <w:t>rder inside any step mentioned above.</w:t>
      </w:r>
    </w:p>
    <w:p w14:paraId="3471F028" w14:textId="77777777" w:rsidR="00E54CC6" w:rsidRDefault="00E54CC6" w:rsidP="00E54CC6">
      <w:pPr>
        <w:pStyle w:val="Bodycopy"/>
        <w:jc w:val="both"/>
        <w:rPr>
          <w:color w:val="000000" w:themeColor="text1"/>
        </w:rPr>
      </w:pPr>
    </w:p>
    <w:p w14:paraId="1216FFC2" w14:textId="77777777" w:rsidR="00E54CC6" w:rsidRPr="00885475" w:rsidRDefault="00E54CC6" w:rsidP="00E54CC6">
      <w:pPr>
        <w:jc w:val="both"/>
        <w:rPr>
          <w:rFonts w:ascii="Times New Roman" w:hAnsi="Times New Roman" w:cs="Times New Roman"/>
          <w:sz w:val="24"/>
          <w:szCs w:val="24"/>
        </w:rPr>
      </w:pPr>
      <w:r w:rsidRPr="00885475">
        <w:rPr>
          <w:rFonts w:ascii="Times New Roman" w:hAnsi="Times New Roman" w:cs="Times New Roman"/>
          <w:sz w:val="24"/>
          <w:szCs w:val="24"/>
        </w:rPr>
        <w:t>Sales order needs two layer</w:t>
      </w:r>
      <w:r>
        <w:rPr>
          <w:rFonts w:ascii="Times New Roman" w:hAnsi="Times New Roman" w:cs="Times New Roman"/>
          <w:sz w:val="24"/>
          <w:szCs w:val="24"/>
        </w:rPr>
        <w:t>s</w:t>
      </w:r>
      <w:r w:rsidRPr="00885475">
        <w:rPr>
          <w:rFonts w:ascii="Times New Roman" w:hAnsi="Times New Roman" w:cs="Times New Roman"/>
          <w:sz w:val="24"/>
          <w:szCs w:val="24"/>
        </w:rPr>
        <w:t xml:space="preserve"> approval.</w:t>
      </w:r>
    </w:p>
    <w:p w14:paraId="175E650F" w14:textId="77777777" w:rsidR="00E54CC6" w:rsidRDefault="00E54CC6" w:rsidP="00E54CC6">
      <w:pPr>
        <w:jc w:val="center"/>
      </w:pPr>
      <w:r w:rsidRPr="00A46CFE">
        <w:rPr>
          <w:noProof/>
        </w:rPr>
        <w:drawing>
          <wp:inline distT="0" distB="0" distL="0" distR="0" wp14:anchorId="29C48CBB" wp14:editId="7457BD32">
            <wp:extent cx="5943600" cy="630124"/>
            <wp:effectExtent l="0" t="0" r="0" b="0"/>
            <wp:docPr id="5" name="Picture 5" descr="C:\Users\nahar.kamrun\Desktop\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Desktop\Sa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30124"/>
                    </a:xfrm>
                    <a:prstGeom prst="rect">
                      <a:avLst/>
                    </a:prstGeom>
                    <a:noFill/>
                    <a:ln>
                      <a:noFill/>
                    </a:ln>
                  </pic:spPr>
                </pic:pic>
              </a:graphicData>
            </a:graphic>
          </wp:inline>
        </w:drawing>
      </w:r>
    </w:p>
    <w:p w14:paraId="1B57B10A" w14:textId="77777777" w:rsidR="00E54CC6" w:rsidRPr="00885475" w:rsidRDefault="00E54CC6" w:rsidP="00E54CC6">
      <w:pPr>
        <w:jc w:val="center"/>
        <w:rPr>
          <w:rFonts w:ascii="Times New Roman" w:hAnsi="Times New Roman" w:cs="Times New Roman"/>
          <w:sz w:val="24"/>
          <w:szCs w:val="24"/>
        </w:rPr>
      </w:pPr>
      <w:r w:rsidRPr="00885475">
        <w:rPr>
          <w:rFonts w:ascii="Times New Roman" w:hAnsi="Times New Roman" w:cs="Times New Roman"/>
          <w:b/>
          <w:sz w:val="24"/>
          <w:szCs w:val="24"/>
        </w:rPr>
        <w:t>Fig:</w:t>
      </w:r>
      <w:r w:rsidRPr="00885475">
        <w:rPr>
          <w:rFonts w:ascii="Times New Roman" w:hAnsi="Times New Roman" w:cs="Times New Roman"/>
          <w:sz w:val="24"/>
          <w:szCs w:val="24"/>
        </w:rPr>
        <w:t xml:space="preserve"> Sales Order Approval</w:t>
      </w:r>
    </w:p>
    <w:p w14:paraId="0E2F9624" w14:textId="77777777" w:rsidR="00E54CC6" w:rsidRPr="00221BD7" w:rsidRDefault="00E54CC6" w:rsidP="00E54CC6">
      <w:pPr>
        <w:jc w:val="both"/>
        <w:rPr>
          <w:rFonts w:ascii="Times New Roman" w:hAnsi="Times New Roman" w:cs="Times New Roman"/>
          <w:sz w:val="24"/>
          <w:szCs w:val="24"/>
        </w:rPr>
      </w:pPr>
      <w:r w:rsidRPr="00885475">
        <w:rPr>
          <w:rFonts w:ascii="Times New Roman" w:hAnsi="Times New Roman" w:cs="Times New Roman"/>
          <w:sz w:val="24"/>
          <w:szCs w:val="24"/>
        </w:rPr>
        <w:t>Sales executive will create the sales order. Senior executive will confirm the sales order. There will be no approval option unless they confirm the order.</w:t>
      </w:r>
      <w:r>
        <w:rPr>
          <w:rFonts w:ascii="Times New Roman" w:hAnsi="Times New Roman" w:cs="Times New Roman"/>
          <w:sz w:val="24"/>
          <w:szCs w:val="24"/>
        </w:rPr>
        <w:t xml:space="preserve"> After the confirmation of the order head of sales will approve this.</w:t>
      </w:r>
    </w:p>
    <w:p w14:paraId="529F9DD2" w14:textId="77777777" w:rsidR="00E54CC6" w:rsidRPr="00F65569" w:rsidRDefault="00E54CC6" w:rsidP="00E54CC6">
      <w:pPr>
        <w:pStyle w:val="Heading3"/>
        <w:rPr>
          <w:rStyle w:val="Heading3Char"/>
          <w:b/>
        </w:rPr>
      </w:pPr>
      <w:bookmarkStart w:id="20" w:name="_Toc477786418"/>
      <w:r w:rsidRPr="00F65569">
        <w:rPr>
          <w:rStyle w:val="Heading3Char"/>
          <w:b/>
        </w:rPr>
        <w:lastRenderedPageBreak/>
        <w:t xml:space="preserve">3.3.1 </w:t>
      </w:r>
      <w:r>
        <w:rPr>
          <w:rStyle w:val="Heading3Char"/>
          <w:b/>
        </w:rPr>
        <w:t>Sales Price</w:t>
      </w:r>
      <w:bookmarkEnd w:id="20"/>
    </w:p>
    <w:p w14:paraId="50766AB6" w14:textId="77777777" w:rsidR="00E54CC6" w:rsidRPr="00740F31" w:rsidRDefault="00E54CC6" w:rsidP="00E54CC6">
      <w:pPr>
        <w:pStyle w:val="NormalWeb"/>
        <w:shd w:val="clear" w:color="auto" w:fill="FFFFFF"/>
        <w:spacing w:after="158"/>
        <w:jc w:val="both"/>
        <w:rPr>
          <w:b/>
          <w:color w:val="000000" w:themeColor="text1"/>
          <w:u w:val="single"/>
        </w:rPr>
      </w:pPr>
      <w:r w:rsidRPr="00740F31">
        <w:rPr>
          <w:color w:val="000000" w:themeColor="text1"/>
          <w:shd w:val="clear" w:color="auto" w:fill="FFFFFF"/>
        </w:rPr>
        <w:t xml:space="preserve">This Feature allows you to use customer specific price list Sale. This helps in a great way in managing business by offering customer specific benefits as per their configured price list. </w:t>
      </w:r>
      <w:r w:rsidRPr="00740F31">
        <w:rPr>
          <w:rFonts w:eastAsia="Times New Roman"/>
          <w:color w:val="000000" w:themeColor="text1"/>
        </w:rPr>
        <w:t>Customer specific pricelist in sales module gives the following feature:</w:t>
      </w:r>
    </w:p>
    <w:p w14:paraId="69E8B7C2" w14:textId="77777777" w:rsidR="00E54CC6" w:rsidRPr="00740F31" w:rsidRDefault="00E54CC6" w:rsidP="00E54CC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Assign Price list while creating Customer from the module</w:t>
      </w:r>
    </w:p>
    <w:p w14:paraId="1FDE800B" w14:textId="77777777" w:rsidR="00E54CC6" w:rsidRPr="00740F31" w:rsidRDefault="00E54CC6" w:rsidP="00E54CC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Enables businesses to offer Customer specific Price benefit</w:t>
      </w:r>
    </w:p>
    <w:p w14:paraId="35E2F56C" w14:textId="77777777" w:rsidR="00E54CC6" w:rsidRPr="00740F31" w:rsidRDefault="00E54CC6" w:rsidP="00E54CC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Ease of doing business</w:t>
      </w:r>
    </w:p>
    <w:p w14:paraId="5EEDF864" w14:textId="77777777" w:rsidR="00E54CC6" w:rsidRDefault="00E54CC6" w:rsidP="00E54CC6">
      <w:pPr>
        <w:numPr>
          <w:ilvl w:val="0"/>
          <w:numId w:val="10"/>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Smooth end to end pricelist flow</w:t>
      </w:r>
    </w:p>
    <w:p w14:paraId="6A5EEB18" w14:textId="77777777" w:rsidR="00E54CC6" w:rsidRDefault="00E54CC6" w:rsidP="00E54CC6">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selection of sales price for a products will have approval. No one will be able to sale below that fixed price.</w:t>
      </w:r>
    </w:p>
    <w:p w14:paraId="566DDE98" w14:textId="77777777" w:rsidR="00E54CC6" w:rsidRDefault="00E54CC6" w:rsidP="00E54CC6">
      <w:pPr>
        <w:shd w:val="clear" w:color="auto" w:fill="FFFFFF"/>
        <w:spacing w:before="100" w:beforeAutospacing="1" w:after="100" w:afterAutospacing="1"/>
        <w:jc w:val="center"/>
        <w:rPr>
          <w:rFonts w:ascii="Times New Roman" w:eastAsia="Times New Roman" w:hAnsi="Times New Roman" w:cs="Times New Roman"/>
          <w:noProof/>
          <w:color w:val="000000" w:themeColor="text1"/>
          <w:sz w:val="24"/>
          <w:szCs w:val="24"/>
        </w:rPr>
      </w:pPr>
      <w:r w:rsidRPr="00604B3E">
        <w:rPr>
          <w:rFonts w:ascii="Times New Roman" w:eastAsia="Times New Roman" w:hAnsi="Times New Roman" w:cs="Times New Roman"/>
          <w:noProof/>
          <w:color w:val="000000" w:themeColor="text1"/>
          <w:sz w:val="24"/>
          <w:szCs w:val="24"/>
        </w:rPr>
        <w:drawing>
          <wp:inline distT="0" distB="0" distL="0" distR="0" wp14:anchorId="65020A24" wp14:editId="1A4C0556">
            <wp:extent cx="2533650" cy="704850"/>
            <wp:effectExtent l="0" t="0" r="0" b="0"/>
            <wp:docPr id="8" name="Picture 8" descr="C:\Users\nahar.kamrun\Desktop\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ap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3650" cy="704850"/>
                    </a:xfrm>
                    <a:prstGeom prst="rect">
                      <a:avLst/>
                    </a:prstGeom>
                    <a:noFill/>
                    <a:ln>
                      <a:noFill/>
                    </a:ln>
                  </pic:spPr>
                </pic:pic>
              </a:graphicData>
            </a:graphic>
          </wp:inline>
        </w:drawing>
      </w:r>
    </w:p>
    <w:p w14:paraId="5001561E" w14:textId="77777777" w:rsidR="00E54CC6" w:rsidRDefault="00E54CC6" w:rsidP="00E54CC6">
      <w:pPr>
        <w:shd w:val="clear" w:color="auto" w:fill="FFFFFF"/>
        <w:spacing w:before="100" w:beforeAutospacing="1" w:after="100" w:afterAutospacing="1"/>
        <w:jc w:val="center"/>
        <w:rPr>
          <w:rFonts w:ascii="Times New Roman" w:eastAsia="Times New Roman" w:hAnsi="Times New Roman" w:cs="Times New Roman"/>
          <w:noProof/>
          <w:color w:val="000000" w:themeColor="text1"/>
          <w:sz w:val="24"/>
          <w:szCs w:val="24"/>
        </w:rPr>
      </w:pPr>
      <w:r w:rsidRPr="00221BD7">
        <w:rPr>
          <w:rFonts w:ascii="Times New Roman" w:eastAsia="Times New Roman" w:hAnsi="Times New Roman" w:cs="Times New Roman"/>
          <w:b/>
          <w:noProof/>
          <w:color w:val="000000" w:themeColor="text1"/>
          <w:sz w:val="24"/>
          <w:szCs w:val="24"/>
        </w:rPr>
        <w:t>Fig:</w:t>
      </w:r>
      <w:r>
        <w:rPr>
          <w:rFonts w:ascii="Times New Roman" w:eastAsia="Times New Roman" w:hAnsi="Times New Roman" w:cs="Times New Roman"/>
          <w:noProof/>
          <w:color w:val="000000" w:themeColor="text1"/>
          <w:sz w:val="24"/>
          <w:szCs w:val="24"/>
        </w:rPr>
        <w:t xml:space="preserve"> Approval Process</w:t>
      </w:r>
    </w:p>
    <w:p w14:paraId="5E51A220" w14:textId="77777777" w:rsidR="00E54CC6" w:rsidRPr="00096761" w:rsidRDefault="00E54CC6" w:rsidP="00E54CC6">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will have effective date according to product category (basic/auxiliary). </w:t>
      </w:r>
    </w:p>
    <w:p w14:paraId="7CC58EAC" w14:textId="77777777" w:rsidR="00E54CC6" w:rsidRPr="00D700F8" w:rsidRDefault="00E54CC6" w:rsidP="00E54CC6">
      <w:pPr>
        <w:pStyle w:val="Heading2"/>
        <w:rPr>
          <w:b/>
        </w:rPr>
      </w:pPr>
      <w:bookmarkStart w:id="21" w:name="_Toc477786419"/>
      <w:r w:rsidRPr="00D700F8">
        <w:rPr>
          <w:b/>
        </w:rPr>
        <w:t>3.4 Receive feedback from the Customer</w:t>
      </w:r>
      <w:bookmarkEnd w:id="21"/>
      <w:r w:rsidRPr="00D700F8">
        <w:rPr>
          <w:b/>
        </w:rPr>
        <w:t xml:space="preserve">  </w:t>
      </w:r>
    </w:p>
    <w:p w14:paraId="3013B862" w14:textId="402CF99D" w:rsidR="00E54CC6" w:rsidRPr="00AB7E9F" w:rsidRDefault="00E54CC6" w:rsidP="00AB7E9F">
      <w:pPr>
        <w:rPr>
          <w:rFonts w:ascii="Times New Roman" w:hAnsi="Times New Roman" w:cs="Times New Roman"/>
          <w:sz w:val="24"/>
          <w:szCs w:val="24"/>
        </w:rPr>
      </w:pPr>
      <w:r w:rsidRPr="00545841">
        <w:rPr>
          <w:rFonts w:ascii="Times New Roman" w:hAnsi="Times New Roman" w:cs="Times New Roman"/>
          <w:sz w:val="24"/>
          <w:szCs w:val="24"/>
        </w:rPr>
        <w:t>The Customer may contact the Salesman by phone or directly. The feedback of the Customer will be stored in the system and it will be viewable by authorized user only.</w:t>
      </w:r>
    </w:p>
    <w:p w14:paraId="592D845C" w14:textId="3B87A706" w:rsidR="00E54CC6" w:rsidRDefault="00E54CC6" w:rsidP="00E54CC6">
      <w:pPr>
        <w:pStyle w:val="Heading2"/>
        <w:rPr>
          <w:b/>
        </w:rPr>
      </w:pPr>
      <w:bookmarkStart w:id="22" w:name="_Toc477786420"/>
      <w:r>
        <w:rPr>
          <w:b/>
        </w:rPr>
        <w:t>3</w:t>
      </w:r>
      <w:r w:rsidR="00AB7E9F">
        <w:rPr>
          <w:b/>
        </w:rPr>
        <w:t>.5</w:t>
      </w:r>
      <w:r>
        <w:rPr>
          <w:b/>
        </w:rPr>
        <w:t xml:space="preserve"> </w:t>
      </w:r>
      <w:r w:rsidRPr="00DE6D13">
        <w:rPr>
          <w:b/>
        </w:rPr>
        <w:t>Gives stock status report to Accounting Department</w:t>
      </w:r>
      <w:bookmarkEnd w:id="22"/>
      <w:r w:rsidRPr="00DE6D13">
        <w:rPr>
          <w:b/>
        </w:rPr>
        <w:t xml:space="preserve">  </w:t>
      </w:r>
    </w:p>
    <w:p w14:paraId="423B9264" w14:textId="77777777" w:rsidR="00E54CC6" w:rsidRPr="00545841" w:rsidRDefault="00E54CC6" w:rsidP="00E54CC6">
      <w:pPr>
        <w:jc w:val="both"/>
        <w:rPr>
          <w:rFonts w:ascii="Times New Roman" w:hAnsi="Times New Roman" w:cs="Times New Roman"/>
          <w:sz w:val="24"/>
          <w:szCs w:val="24"/>
        </w:rPr>
      </w:pPr>
      <w:r w:rsidRPr="00545841">
        <w:rPr>
          <w:rFonts w:ascii="Times New Roman" w:hAnsi="Times New Roman" w:cs="Times New Roman"/>
          <w:sz w:val="24"/>
          <w:szCs w:val="24"/>
        </w:rPr>
        <w:t xml:space="preserve">The Accountant needs a stock status report for checking whether the input and output are matched between the Sales Department, Warehouse, and his/her account record.  </w:t>
      </w:r>
    </w:p>
    <w:p w14:paraId="026BDF6C" w14:textId="733D344F" w:rsidR="00E54CC6" w:rsidRPr="00DE6D13" w:rsidRDefault="00AB7E9F" w:rsidP="00E54CC6">
      <w:pPr>
        <w:pStyle w:val="Heading2"/>
        <w:rPr>
          <w:b/>
        </w:rPr>
      </w:pPr>
      <w:bookmarkStart w:id="23" w:name="_Toc477786421"/>
      <w:r>
        <w:rPr>
          <w:b/>
        </w:rPr>
        <w:t>3.6</w:t>
      </w:r>
      <w:r w:rsidR="00E54CC6">
        <w:rPr>
          <w:b/>
        </w:rPr>
        <w:t xml:space="preserve"> </w:t>
      </w:r>
      <w:r w:rsidR="00E54CC6" w:rsidRPr="00DE6D13">
        <w:rPr>
          <w:b/>
        </w:rPr>
        <w:t>Gives quotation list to Customer and Accounting Department</w:t>
      </w:r>
      <w:bookmarkEnd w:id="23"/>
      <w:r w:rsidR="00E54CC6" w:rsidRPr="00DE6D13">
        <w:rPr>
          <w:b/>
        </w:rPr>
        <w:t xml:space="preserve">  </w:t>
      </w:r>
    </w:p>
    <w:p w14:paraId="295C2ABC" w14:textId="16103114" w:rsidR="00E54CC6" w:rsidRPr="00094A28" w:rsidRDefault="00E54CC6" w:rsidP="00E54CC6">
      <w:pPr>
        <w:jc w:val="both"/>
        <w:rPr>
          <w:rFonts w:ascii="Times New Roman" w:hAnsi="Times New Roman" w:cs="Times New Roman"/>
          <w:sz w:val="24"/>
          <w:szCs w:val="24"/>
        </w:rPr>
      </w:pPr>
      <w:r w:rsidRPr="00094A28">
        <w:rPr>
          <w:rFonts w:ascii="Times New Roman" w:hAnsi="Times New Roman" w:cs="Times New Roman"/>
          <w:sz w:val="24"/>
          <w:szCs w:val="24"/>
        </w:rPr>
        <w:t xml:space="preserve">Every time the new products have been imported to the company, the Salesmen will promote products information as a quotation list of product to the Customer at the company or to Customer’s place. </w:t>
      </w:r>
      <w:r w:rsidR="00283B67">
        <w:rPr>
          <w:rFonts w:ascii="Times New Roman" w:hAnsi="Times New Roman" w:cs="Times New Roman"/>
          <w:sz w:val="24"/>
          <w:szCs w:val="24"/>
        </w:rPr>
        <w:t xml:space="preserve"> </w:t>
      </w:r>
      <w:r w:rsidRPr="00094A28">
        <w:rPr>
          <w:rFonts w:ascii="Times New Roman" w:hAnsi="Times New Roman" w:cs="Times New Roman"/>
          <w:sz w:val="24"/>
          <w:szCs w:val="24"/>
        </w:rPr>
        <w:t xml:space="preserve">In order to follow the price easily, the Accountant in Accounting Department also needs a quotation list from the Sales Department.  </w:t>
      </w:r>
    </w:p>
    <w:p w14:paraId="4FE0296A" w14:textId="17F27289" w:rsidR="00E54CC6" w:rsidRDefault="00AB7E9F" w:rsidP="00E54CC6">
      <w:pPr>
        <w:pStyle w:val="Heading2"/>
        <w:rPr>
          <w:b/>
        </w:rPr>
      </w:pPr>
      <w:bookmarkStart w:id="24" w:name="_Toc477786422"/>
      <w:r>
        <w:rPr>
          <w:b/>
        </w:rPr>
        <w:t>3.7</w:t>
      </w:r>
      <w:r w:rsidR="00E54CC6">
        <w:rPr>
          <w:b/>
        </w:rPr>
        <w:t xml:space="preserve"> </w:t>
      </w:r>
      <w:r w:rsidR="00E54CC6" w:rsidRPr="006E1704">
        <w:rPr>
          <w:b/>
        </w:rPr>
        <w:t>Gives customer list to Accounting Department</w:t>
      </w:r>
      <w:bookmarkEnd w:id="24"/>
    </w:p>
    <w:p w14:paraId="65A1AD69" w14:textId="77777777" w:rsidR="00E54CC6" w:rsidRPr="00094A28" w:rsidRDefault="00E54CC6" w:rsidP="00E54CC6">
      <w:pPr>
        <w:jc w:val="both"/>
        <w:rPr>
          <w:rFonts w:ascii="Times New Roman" w:hAnsi="Times New Roman" w:cs="Times New Roman"/>
          <w:sz w:val="24"/>
          <w:szCs w:val="24"/>
        </w:rPr>
      </w:pPr>
      <w:r w:rsidRPr="00094A28">
        <w:rPr>
          <w:rFonts w:ascii="Times New Roman" w:hAnsi="Times New Roman" w:cs="Times New Roman"/>
          <w:sz w:val="24"/>
          <w:szCs w:val="24"/>
        </w:rPr>
        <w:t>After the customer information has been recorded</w:t>
      </w:r>
      <w:r>
        <w:rPr>
          <w:rFonts w:ascii="Times New Roman" w:hAnsi="Times New Roman" w:cs="Times New Roman"/>
          <w:sz w:val="24"/>
          <w:szCs w:val="24"/>
        </w:rPr>
        <w:t xml:space="preserve"> in system, i</w:t>
      </w:r>
      <w:r w:rsidRPr="00094A28">
        <w:rPr>
          <w:rFonts w:ascii="Times New Roman" w:hAnsi="Times New Roman" w:cs="Times New Roman"/>
          <w:sz w:val="24"/>
          <w:szCs w:val="24"/>
        </w:rPr>
        <w:t xml:space="preserve">t </w:t>
      </w:r>
      <w:r>
        <w:rPr>
          <w:rFonts w:ascii="Times New Roman" w:hAnsi="Times New Roman" w:cs="Times New Roman"/>
          <w:sz w:val="24"/>
          <w:szCs w:val="24"/>
        </w:rPr>
        <w:t xml:space="preserve">will be given </w:t>
      </w:r>
      <w:r w:rsidRPr="00094A28">
        <w:rPr>
          <w:rFonts w:ascii="Times New Roman" w:hAnsi="Times New Roman" w:cs="Times New Roman"/>
          <w:sz w:val="24"/>
          <w:szCs w:val="24"/>
        </w:rPr>
        <w:t xml:space="preserve">to the Accounting Department.  </w:t>
      </w:r>
    </w:p>
    <w:p w14:paraId="06867030" w14:textId="3EC94F8D" w:rsidR="00E54CC6" w:rsidRDefault="00AB7E9F" w:rsidP="00E54CC6">
      <w:pPr>
        <w:pStyle w:val="Heading2"/>
        <w:rPr>
          <w:b/>
        </w:rPr>
      </w:pPr>
      <w:bookmarkStart w:id="25" w:name="_Toc477786423"/>
      <w:r>
        <w:rPr>
          <w:b/>
        </w:rPr>
        <w:t>3.8</w:t>
      </w:r>
      <w:r w:rsidR="00E54CC6">
        <w:rPr>
          <w:b/>
        </w:rPr>
        <w:t xml:space="preserve"> </w:t>
      </w:r>
      <w:r w:rsidR="00E54CC6" w:rsidRPr="00262DF9">
        <w:rPr>
          <w:b/>
        </w:rPr>
        <w:t>Gives sales reports to Customer and Accounting Department</w:t>
      </w:r>
      <w:bookmarkEnd w:id="25"/>
      <w:r w:rsidR="00E54CC6" w:rsidRPr="00262DF9">
        <w:rPr>
          <w:b/>
        </w:rPr>
        <w:t xml:space="preserve">  </w:t>
      </w:r>
    </w:p>
    <w:p w14:paraId="36A4F19B" w14:textId="3A7247CB" w:rsidR="00E54CC6" w:rsidRPr="00CB02EE" w:rsidRDefault="00E54CC6" w:rsidP="00E54CC6">
      <w:pPr>
        <w:jc w:val="both"/>
        <w:rPr>
          <w:rFonts w:ascii="Times New Roman" w:hAnsi="Times New Roman" w:cs="Times New Roman"/>
          <w:sz w:val="24"/>
          <w:szCs w:val="24"/>
        </w:rPr>
      </w:pPr>
      <w:r w:rsidRPr="00CB02EE">
        <w:rPr>
          <w:rFonts w:ascii="Times New Roman" w:hAnsi="Times New Roman" w:cs="Times New Roman"/>
          <w:sz w:val="24"/>
          <w:szCs w:val="24"/>
        </w:rPr>
        <w:t xml:space="preserve">The Salesmen have to send the daily sales reports, which show the daily delivery and payment of the Customers, to the Accounting Department. Sometimes the Customers also require having these sales reports in the certain period to check by him or herself whether they are correct or not.  </w:t>
      </w:r>
    </w:p>
    <w:p w14:paraId="70D59216" w14:textId="5C14641D" w:rsidR="00E54CC6" w:rsidRPr="00FB0968" w:rsidRDefault="00AB7E9F" w:rsidP="00E54CC6">
      <w:pPr>
        <w:pStyle w:val="Heading2"/>
        <w:rPr>
          <w:b/>
        </w:rPr>
      </w:pPr>
      <w:bookmarkStart w:id="26" w:name="_Toc477786424"/>
      <w:r>
        <w:rPr>
          <w:b/>
        </w:rPr>
        <w:lastRenderedPageBreak/>
        <w:t>3.9</w:t>
      </w:r>
      <w:r w:rsidR="00E54CC6">
        <w:rPr>
          <w:b/>
        </w:rPr>
        <w:t xml:space="preserve"> </w:t>
      </w:r>
      <w:r w:rsidR="00E54CC6" w:rsidRPr="00FB0968">
        <w:rPr>
          <w:b/>
        </w:rPr>
        <w:t>Gives contract to Customer and Accounting Department</w:t>
      </w:r>
      <w:bookmarkEnd w:id="26"/>
      <w:r w:rsidR="00E54CC6" w:rsidRPr="00FB0968">
        <w:rPr>
          <w:b/>
        </w:rPr>
        <w:t xml:space="preserve">  </w:t>
      </w:r>
    </w:p>
    <w:p w14:paraId="4C5245EF" w14:textId="77777777" w:rsidR="00E54CC6" w:rsidRPr="00B248F3" w:rsidRDefault="00E54CC6" w:rsidP="00E54CC6">
      <w:pPr>
        <w:jc w:val="both"/>
        <w:rPr>
          <w:rFonts w:ascii="Times New Roman" w:hAnsi="Times New Roman" w:cs="Times New Roman"/>
          <w:color w:val="auto"/>
          <w:sz w:val="24"/>
          <w:szCs w:val="24"/>
        </w:rPr>
      </w:pPr>
      <w:r w:rsidRPr="00B248F3">
        <w:rPr>
          <w:rFonts w:ascii="Times New Roman" w:hAnsi="Times New Roman" w:cs="Times New Roman"/>
          <w:color w:val="auto"/>
          <w:sz w:val="24"/>
          <w:szCs w:val="24"/>
        </w:rPr>
        <w:t xml:space="preserve">After the contract has been made, three copies will be made: first for Customer, second for Accounting Department and third for Sales Department itself.  </w:t>
      </w:r>
    </w:p>
    <w:p w14:paraId="0B51CA0E" w14:textId="78234E6D" w:rsidR="00E54CC6" w:rsidRPr="00FB0968" w:rsidRDefault="00AB7E9F" w:rsidP="00E54CC6">
      <w:pPr>
        <w:pStyle w:val="Heading2"/>
        <w:rPr>
          <w:b/>
        </w:rPr>
      </w:pPr>
      <w:bookmarkStart w:id="27" w:name="_Toc477786425"/>
      <w:r>
        <w:rPr>
          <w:b/>
        </w:rPr>
        <w:t>3.10</w:t>
      </w:r>
      <w:r w:rsidR="00E54CC6">
        <w:rPr>
          <w:b/>
        </w:rPr>
        <w:t xml:space="preserve"> </w:t>
      </w:r>
      <w:r w:rsidR="00E54CC6" w:rsidRPr="00FB0968">
        <w:rPr>
          <w:b/>
        </w:rPr>
        <w:t>Gives returned product report the Customer and Accounting Department</w:t>
      </w:r>
      <w:bookmarkEnd w:id="27"/>
      <w:r w:rsidR="00E54CC6" w:rsidRPr="00FB0968">
        <w:rPr>
          <w:b/>
        </w:rPr>
        <w:t xml:space="preserve">  </w:t>
      </w:r>
    </w:p>
    <w:p w14:paraId="5BC12199" w14:textId="77777777" w:rsidR="00E54CC6" w:rsidRPr="00B248F3" w:rsidRDefault="00E54CC6" w:rsidP="00E54CC6">
      <w:pPr>
        <w:jc w:val="both"/>
        <w:rPr>
          <w:rFonts w:ascii="Times New Roman" w:hAnsi="Times New Roman" w:cs="Times New Roman"/>
          <w:sz w:val="24"/>
          <w:szCs w:val="24"/>
        </w:rPr>
      </w:pPr>
      <w:r w:rsidRPr="00B248F3">
        <w:rPr>
          <w:rFonts w:ascii="Times New Roman" w:hAnsi="Times New Roman" w:cs="Times New Roman"/>
          <w:sz w:val="24"/>
          <w:szCs w:val="24"/>
        </w:rPr>
        <w:t xml:space="preserve">The returned product reflects the quality of the product and influent to the long-term business relationship. On the other hands, the value of the returned product is considered as payment and the debt of the customer will be reduced. The Account needs the returned product report to follow the payment in the account. The customer sometimes requires the returned product report as well.  </w:t>
      </w:r>
      <w:r w:rsidRPr="00FB0968">
        <w:rPr>
          <w:b/>
        </w:rPr>
        <w:t xml:space="preserve">  </w:t>
      </w:r>
    </w:p>
    <w:p w14:paraId="1B32D25C" w14:textId="64021D30" w:rsidR="00E54CC6" w:rsidRPr="00FB0968" w:rsidRDefault="00AB7E9F" w:rsidP="00E54CC6">
      <w:pPr>
        <w:pStyle w:val="Heading2"/>
        <w:rPr>
          <w:b/>
        </w:rPr>
      </w:pPr>
      <w:bookmarkStart w:id="28" w:name="_Toc477786426"/>
      <w:r>
        <w:rPr>
          <w:b/>
        </w:rPr>
        <w:t>3.11</w:t>
      </w:r>
      <w:r w:rsidR="00E54CC6">
        <w:rPr>
          <w:b/>
        </w:rPr>
        <w:t xml:space="preserve"> </w:t>
      </w:r>
      <w:r w:rsidR="00E54CC6" w:rsidRPr="00FB0968">
        <w:rPr>
          <w:b/>
        </w:rPr>
        <w:t>Gets a delivery receipt from Warehouse Keeper</w:t>
      </w:r>
      <w:bookmarkEnd w:id="28"/>
      <w:r w:rsidR="00E54CC6" w:rsidRPr="00FB0968">
        <w:rPr>
          <w:b/>
        </w:rPr>
        <w:t xml:space="preserve">  </w:t>
      </w:r>
    </w:p>
    <w:p w14:paraId="07BCDCDB" w14:textId="77777777" w:rsidR="00E54CC6" w:rsidRPr="00B248F3" w:rsidRDefault="00E54CC6" w:rsidP="00E54CC6">
      <w:pPr>
        <w:jc w:val="both"/>
        <w:rPr>
          <w:rFonts w:ascii="Times New Roman" w:hAnsi="Times New Roman" w:cs="Times New Roman"/>
          <w:sz w:val="24"/>
          <w:szCs w:val="24"/>
        </w:rPr>
      </w:pPr>
      <w:r w:rsidRPr="00B248F3">
        <w:rPr>
          <w:rFonts w:ascii="Times New Roman" w:hAnsi="Times New Roman" w:cs="Times New Roman"/>
          <w:sz w:val="24"/>
          <w:szCs w:val="24"/>
        </w:rPr>
        <w:t xml:space="preserve">The Customer will sign on the delivery receipt after receiving the products. The Salesman will get the signed delivery receipt from Warehouse Keepers after the product has been delivered.   </w:t>
      </w:r>
    </w:p>
    <w:p w14:paraId="73717155" w14:textId="77777777" w:rsidR="00E54CC6" w:rsidRPr="00B248F3" w:rsidRDefault="00E54CC6" w:rsidP="00E54CC6">
      <w:pPr>
        <w:jc w:val="both"/>
        <w:rPr>
          <w:rFonts w:ascii="Times New Roman" w:hAnsi="Times New Roman" w:cs="Times New Roman"/>
          <w:sz w:val="24"/>
          <w:szCs w:val="24"/>
        </w:rPr>
      </w:pPr>
      <w:r w:rsidRPr="00B248F3">
        <w:rPr>
          <w:rFonts w:ascii="Times New Roman" w:hAnsi="Times New Roman" w:cs="Times New Roman"/>
          <w:sz w:val="24"/>
          <w:szCs w:val="24"/>
        </w:rPr>
        <w:t xml:space="preserve">The delivery receipt is made in three copies: first for Customer, second for Salesman, third for Warehouse Keeper him-/herself.  </w:t>
      </w:r>
    </w:p>
    <w:p w14:paraId="6215B76C" w14:textId="26C20F0C" w:rsidR="00E54CC6" w:rsidRDefault="00AB7E9F" w:rsidP="00E54CC6">
      <w:pPr>
        <w:pStyle w:val="Heading2"/>
        <w:rPr>
          <w:b/>
        </w:rPr>
      </w:pPr>
      <w:bookmarkStart w:id="29" w:name="_Toc477786427"/>
      <w:r>
        <w:rPr>
          <w:b/>
        </w:rPr>
        <w:t>3.12</w:t>
      </w:r>
      <w:r w:rsidR="00E54CC6">
        <w:rPr>
          <w:b/>
        </w:rPr>
        <w:t xml:space="preserve"> Sales Target and Achievement</w:t>
      </w:r>
      <w:bookmarkEnd w:id="29"/>
      <w:r w:rsidR="00E54CC6">
        <w:rPr>
          <w:b/>
        </w:rPr>
        <w:t xml:space="preserve"> </w:t>
      </w:r>
    </w:p>
    <w:p w14:paraId="762A99A6" w14:textId="77777777" w:rsidR="00E54CC6" w:rsidRDefault="00E54CC6" w:rsidP="00E54CC6">
      <w:pPr>
        <w:pStyle w:val="Bodycopy"/>
        <w:jc w:val="both"/>
        <w:rPr>
          <w:shd w:val="clear" w:color="auto" w:fill="FFFFFF" w:themeFill="background1"/>
        </w:rPr>
      </w:pPr>
      <w:r w:rsidRPr="00262C24">
        <w:rPr>
          <w:shd w:val="clear" w:color="auto" w:fill="FFFFFF" w:themeFill="background1"/>
        </w:rPr>
        <w:t>A specified amount of sales that a management sets for achieving or exceeding within a specified timeframe. Sales targets are apportioned among different sales units such as salespersons, franchisees, distributors, agents, etc.</w:t>
      </w:r>
      <w:r>
        <w:rPr>
          <w:shd w:val="clear" w:color="auto" w:fill="FFFFFF" w:themeFill="background1"/>
        </w:rPr>
        <w:t xml:space="preserve"> There will have volume wise target on the whole sales team. The sales target will be product wise (basic/ auxiliary). Every sales executive will have time based target. The target can be yearly/monthly depending on the decision.</w:t>
      </w:r>
    </w:p>
    <w:p w14:paraId="5B557954" w14:textId="77777777" w:rsidR="00E54CC6" w:rsidRPr="00D861F3" w:rsidRDefault="00E54CC6" w:rsidP="00E54CC6">
      <w:pPr>
        <w:pStyle w:val="Bodycopy"/>
        <w:jc w:val="both"/>
      </w:pPr>
      <w:r>
        <w:rPr>
          <w:shd w:val="clear" w:color="auto" w:fill="FFFFFF" w:themeFill="background1"/>
        </w:rPr>
        <w:t>If the sales targets are achieved, then it is considered as achievement. This achievement can be measured yearly/ half-yearly/ quarterly.  There will be a</w:t>
      </w:r>
      <w:r w:rsidRPr="00E10BA8">
        <w:rPr>
          <w:shd w:val="clear" w:color="auto" w:fill="FFFFFF" w:themeFill="background1"/>
        </w:rPr>
        <w:t xml:space="preserve"> report on target vs. achievement.</w:t>
      </w:r>
      <w:r>
        <w:rPr>
          <w:shd w:val="clear" w:color="auto" w:fill="FFFFFF" w:themeFill="background1"/>
        </w:rPr>
        <w:t xml:space="preserve"> This can be individual or group wise.</w:t>
      </w:r>
    </w:p>
    <w:p w14:paraId="791C6773" w14:textId="7F115B7E" w:rsidR="00E54CC6" w:rsidRDefault="00AB7E9F" w:rsidP="00E54CC6">
      <w:pPr>
        <w:pStyle w:val="Heading2"/>
        <w:rPr>
          <w:b/>
        </w:rPr>
      </w:pPr>
      <w:bookmarkStart w:id="30" w:name="_Toc477786428"/>
      <w:r>
        <w:rPr>
          <w:b/>
        </w:rPr>
        <w:t>3.13</w:t>
      </w:r>
      <w:r w:rsidR="00E54CC6">
        <w:rPr>
          <w:b/>
        </w:rPr>
        <w:t xml:space="preserve"> Sales Discount</w:t>
      </w:r>
      <w:bookmarkEnd w:id="30"/>
    </w:p>
    <w:p w14:paraId="51B9A21C" w14:textId="77777777" w:rsidR="00E54CC6" w:rsidRDefault="00E54CC6" w:rsidP="00E54CC6">
      <w:pPr>
        <w:jc w:val="both"/>
        <w:rPr>
          <w:rFonts w:ascii="Times New Roman" w:hAnsi="Times New Roman" w:cs="Times New Roman"/>
          <w:b/>
          <w:color w:val="auto"/>
          <w:sz w:val="24"/>
          <w:szCs w:val="24"/>
          <w:shd w:val="clear" w:color="auto" w:fill="FFFFFF"/>
        </w:rPr>
      </w:pPr>
      <w:r w:rsidRPr="00D861F3">
        <w:rPr>
          <w:rStyle w:val="apple-converted-space"/>
          <w:rFonts w:ascii="Verdana" w:hAnsi="Verdana"/>
          <w:color w:val="auto"/>
          <w:sz w:val="18"/>
          <w:szCs w:val="18"/>
          <w:shd w:val="clear" w:color="auto" w:fill="FFFFFF"/>
        </w:rPr>
        <w:t> </w:t>
      </w:r>
      <w:r w:rsidRPr="00910C5B">
        <w:rPr>
          <w:rFonts w:ascii="Times New Roman" w:hAnsi="Times New Roman" w:cs="Times New Roman"/>
          <w:color w:val="auto"/>
          <w:sz w:val="24"/>
          <w:szCs w:val="24"/>
          <w:shd w:val="clear" w:color="auto" w:fill="FFFFFF"/>
        </w:rPr>
        <w:t xml:space="preserve">A sales discount is a reduction in the price of a product or service that is offered by the seller, in exchange for early payment by the buyer. This discount may be fixed or percentage. Debit note </w:t>
      </w:r>
      <w:commentRangeStart w:id="31"/>
      <w:r w:rsidRPr="00910C5B">
        <w:rPr>
          <w:rFonts w:ascii="Times New Roman" w:hAnsi="Times New Roman" w:cs="Times New Roman"/>
          <w:b/>
          <w:color w:val="auto"/>
          <w:sz w:val="24"/>
          <w:szCs w:val="24"/>
          <w:shd w:val="clear" w:color="auto" w:fill="FFFFFF"/>
        </w:rPr>
        <w:t>(TBD)</w:t>
      </w:r>
      <w:commentRangeEnd w:id="31"/>
      <w:r>
        <w:rPr>
          <w:rStyle w:val="CommentReference"/>
        </w:rPr>
        <w:commentReference w:id="31"/>
      </w:r>
    </w:p>
    <w:p w14:paraId="598CE569" w14:textId="283F1820" w:rsidR="00E54CC6" w:rsidRPr="00860B00" w:rsidRDefault="00AB7E9F" w:rsidP="00E54CC6">
      <w:pPr>
        <w:pStyle w:val="Heading2"/>
        <w:rPr>
          <w:b/>
        </w:rPr>
      </w:pPr>
      <w:bookmarkStart w:id="32" w:name="_Toc477786429"/>
      <w:r>
        <w:rPr>
          <w:b/>
        </w:rPr>
        <w:t>3.14</w:t>
      </w:r>
      <w:r w:rsidR="00E54CC6" w:rsidRPr="00860B00">
        <w:rPr>
          <w:b/>
        </w:rPr>
        <w:t xml:space="preserve"> Reports</w:t>
      </w:r>
      <w:bookmarkEnd w:id="32"/>
    </w:p>
    <w:p w14:paraId="0D49D3CD" w14:textId="77777777" w:rsidR="00E54CC6" w:rsidRPr="002E6E7E"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stock status.</w:t>
      </w:r>
    </w:p>
    <w:p w14:paraId="644F0D1A" w14:textId="5C401AD0" w:rsidR="00E54CC6" w:rsidRPr="002E6E7E"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 xml:space="preserve">A report of product list </w:t>
      </w:r>
      <w:r w:rsidR="00822928">
        <w:rPr>
          <w:rFonts w:ascii="Times New Roman" w:hAnsi="Times New Roman" w:cs="Times New Roman"/>
          <w:sz w:val="24"/>
          <w:szCs w:val="24"/>
        </w:rPr>
        <w:t>with price list.</w:t>
      </w:r>
    </w:p>
    <w:p w14:paraId="41C09132" w14:textId="77777777" w:rsidR="00E54CC6" w:rsidRPr="002E6E7E"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customer list sorted by selection criteria.</w:t>
      </w:r>
    </w:p>
    <w:p w14:paraId="138F0289" w14:textId="77777777" w:rsidR="00E54CC6" w:rsidRPr="002E6E7E"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delivery list in detail information in a certain period for one customer.</w:t>
      </w:r>
    </w:p>
    <w:p w14:paraId="7060ED4D" w14:textId="77777777" w:rsidR="00E54CC6" w:rsidRDefault="00E54CC6" w:rsidP="00E54CC6">
      <w:pPr>
        <w:pStyle w:val="ListParagraph"/>
        <w:numPr>
          <w:ilvl w:val="0"/>
          <w:numId w:val="8"/>
        </w:numPr>
        <w:jc w:val="both"/>
        <w:rPr>
          <w:rFonts w:ascii="Times New Roman" w:hAnsi="Times New Roman" w:cs="Times New Roman"/>
          <w:sz w:val="24"/>
          <w:szCs w:val="24"/>
        </w:rPr>
      </w:pPr>
      <w:r w:rsidRPr="002E6E7E">
        <w:rPr>
          <w:rFonts w:ascii="Times New Roman" w:hAnsi="Times New Roman" w:cs="Times New Roman"/>
          <w:sz w:val="24"/>
          <w:szCs w:val="24"/>
        </w:rPr>
        <w:t>A report of payment list in detail information in a certain period for one customer.</w:t>
      </w:r>
    </w:p>
    <w:p w14:paraId="517C9144" w14:textId="77777777" w:rsidR="00E54CC6" w:rsidRDefault="00E54CC6" w:rsidP="00E54CC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report on target vs. achievement.</w:t>
      </w:r>
    </w:p>
    <w:p w14:paraId="02C40B78" w14:textId="77777777" w:rsidR="008E3649" w:rsidRDefault="008E3649" w:rsidP="008E3649">
      <w:pPr>
        <w:pStyle w:val="ListParagraph"/>
        <w:jc w:val="both"/>
        <w:rPr>
          <w:rFonts w:ascii="Times New Roman" w:hAnsi="Times New Roman" w:cs="Times New Roman"/>
          <w:sz w:val="24"/>
          <w:szCs w:val="24"/>
        </w:rPr>
      </w:pPr>
    </w:p>
    <w:p w14:paraId="32DDC5EE" w14:textId="21B838E7" w:rsidR="00E54CC6" w:rsidRDefault="00AB7E9F" w:rsidP="00E54CC6">
      <w:pPr>
        <w:pStyle w:val="Heading2"/>
        <w:rPr>
          <w:b/>
        </w:rPr>
      </w:pPr>
      <w:bookmarkStart w:id="33" w:name="_Toc477786430"/>
      <w:r>
        <w:rPr>
          <w:b/>
        </w:rPr>
        <w:t>3.15</w:t>
      </w:r>
      <w:r w:rsidR="00E54CC6" w:rsidRPr="00C33A00">
        <w:rPr>
          <w:b/>
        </w:rPr>
        <w:t xml:space="preserve"> Local Sales</w:t>
      </w:r>
      <w:bookmarkEnd w:id="33"/>
    </w:p>
    <w:p w14:paraId="50B3903F" w14:textId="5654801F" w:rsidR="00E54CC6" w:rsidRPr="008E3649" w:rsidRDefault="00E54CC6" w:rsidP="008E3649">
      <w:pPr>
        <w:jc w:val="both"/>
        <w:rPr>
          <w:rFonts w:ascii="Times New Roman" w:hAnsi="Times New Roman" w:cs="Times New Roman"/>
          <w:sz w:val="24"/>
          <w:szCs w:val="24"/>
        </w:rPr>
      </w:pPr>
      <w:r w:rsidRPr="00F169F7">
        <w:rPr>
          <w:rFonts w:ascii="Times New Roman" w:hAnsi="Times New Roman" w:cs="Times New Roman"/>
          <w:sz w:val="24"/>
          <w:szCs w:val="24"/>
        </w:rPr>
        <w:t>Every customer will have a credit limit. The credit limit can be increased or decreased. Both process has policy for increase/ decrease and have approval process as well.</w:t>
      </w:r>
    </w:p>
    <w:p w14:paraId="13B1A67E" w14:textId="77777777" w:rsidR="00E54CC6" w:rsidRDefault="00E54CC6" w:rsidP="00E54CC6">
      <w:pPr>
        <w:rPr>
          <w:b/>
        </w:rPr>
      </w:pPr>
      <w:r w:rsidRPr="00F169F7">
        <w:rPr>
          <w:b/>
        </w:rPr>
        <w:t>Credit Limit Increase</w:t>
      </w:r>
      <w:r>
        <w:rPr>
          <w:b/>
        </w:rPr>
        <w:t xml:space="preserve"> Approval:</w:t>
      </w:r>
    </w:p>
    <w:p w14:paraId="214CEEF1" w14:textId="77777777" w:rsidR="00E54CC6" w:rsidRPr="00F169F7" w:rsidRDefault="00E54CC6" w:rsidP="00E54CC6">
      <w:pPr>
        <w:jc w:val="center"/>
        <w:rPr>
          <w:rFonts w:ascii="Times New Roman" w:hAnsi="Times New Roman" w:cs="Times New Roman"/>
          <w:b/>
          <w:sz w:val="24"/>
          <w:szCs w:val="24"/>
        </w:rPr>
      </w:pPr>
      <w:r w:rsidRPr="00F169F7">
        <w:rPr>
          <w:rFonts w:ascii="Times New Roman" w:hAnsi="Times New Roman" w:cs="Times New Roman"/>
          <w:b/>
          <w:noProof/>
          <w:sz w:val="24"/>
          <w:szCs w:val="24"/>
        </w:rPr>
        <w:lastRenderedPageBreak/>
        <w:drawing>
          <wp:inline distT="0" distB="0" distL="0" distR="0" wp14:anchorId="71756A30" wp14:editId="4077AB40">
            <wp:extent cx="4133850" cy="704850"/>
            <wp:effectExtent l="0" t="0" r="0" b="0"/>
            <wp:docPr id="1" name="Picture 1" descr="C:\Users\nahar.kamrun\Desktop\Incre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ar.kamrun\Desktop\Increas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3850" cy="704850"/>
                    </a:xfrm>
                    <a:prstGeom prst="rect">
                      <a:avLst/>
                    </a:prstGeom>
                    <a:noFill/>
                    <a:ln>
                      <a:noFill/>
                    </a:ln>
                  </pic:spPr>
                </pic:pic>
              </a:graphicData>
            </a:graphic>
          </wp:inline>
        </w:drawing>
      </w:r>
    </w:p>
    <w:p w14:paraId="1F774BC0" w14:textId="77777777" w:rsidR="00E54CC6" w:rsidRPr="00F169F7" w:rsidRDefault="00E54CC6" w:rsidP="00E54CC6">
      <w:pPr>
        <w:jc w:val="center"/>
        <w:rPr>
          <w:rFonts w:ascii="Times New Roman" w:hAnsi="Times New Roman" w:cs="Times New Roman"/>
          <w:b/>
          <w:sz w:val="24"/>
          <w:szCs w:val="24"/>
        </w:rPr>
      </w:pPr>
      <w:r w:rsidRPr="00F169F7">
        <w:rPr>
          <w:rFonts w:ascii="Times New Roman" w:hAnsi="Times New Roman" w:cs="Times New Roman"/>
          <w:b/>
          <w:sz w:val="24"/>
          <w:szCs w:val="24"/>
        </w:rPr>
        <w:t xml:space="preserve">Fig: </w:t>
      </w:r>
      <w:r w:rsidRPr="00F169F7">
        <w:rPr>
          <w:rFonts w:ascii="Times New Roman" w:hAnsi="Times New Roman" w:cs="Times New Roman"/>
          <w:sz w:val="24"/>
          <w:szCs w:val="24"/>
        </w:rPr>
        <w:t>Credit Limit Increase Approval</w:t>
      </w:r>
    </w:p>
    <w:p w14:paraId="3EA1C111" w14:textId="77777777" w:rsidR="00E54CC6" w:rsidRDefault="00E54CC6" w:rsidP="00E54CC6">
      <w:pPr>
        <w:jc w:val="center"/>
        <w:rPr>
          <w:b/>
        </w:rPr>
      </w:pPr>
    </w:p>
    <w:p w14:paraId="5E788B7B" w14:textId="77777777" w:rsidR="00E54CC6" w:rsidRPr="00221BD7" w:rsidRDefault="00E54CC6" w:rsidP="00E54CC6">
      <w:pPr>
        <w:jc w:val="both"/>
        <w:rPr>
          <w:rFonts w:ascii="Times New Roman" w:hAnsi="Times New Roman" w:cs="Times New Roman"/>
          <w:sz w:val="24"/>
          <w:szCs w:val="24"/>
        </w:rPr>
      </w:pPr>
      <w:r w:rsidRPr="00221BD7">
        <w:rPr>
          <w:rFonts w:ascii="Times New Roman" w:hAnsi="Times New Roman" w:cs="Times New Roman"/>
          <w:sz w:val="24"/>
          <w:szCs w:val="24"/>
        </w:rPr>
        <w:t xml:space="preserve">For the credit limit increase it need 2 layers of approval. Sales executive will make the request for increase. First level approval will be done by head of sales. Second level approval will be done by MD/CEO. </w:t>
      </w:r>
      <w:r>
        <w:rPr>
          <w:rFonts w:ascii="Times New Roman" w:hAnsi="Times New Roman" w:cs="Times New Roman"/>
          <w:sz w:val="24"/>
          <w:szCs w:val="24"/>
        </w:rPr>
        <w:t>After the process credit limit will be increased.</w:t>
      </w:r>
    </w:p>
    <w:p w14:paraId="518BD383" w14:textId="77777777" w:rsidR="00E54CC6" w:rsidRDefault="00E54CC6" w:rsidP="00E54CC6">
      <w:pPr>
        <w:jc w:val="both"/>
        <w:rPr>
          <w:rFonts w:ascii="Times New Roman" w:hAnsi="Times New Roman" w:cs="Times New Roman"/>
          <w:sz w:val="24"/>
          <w:szCs w:val="24"/>
        </w:rPr>
      </w:pPr>
      <w:r w:rsidRPr="00221BD7">
        <w:rPr>
          <w:rFonts w:ascii="Times New Roman" w:hAnsi="Times New Roman" w:cs="Times New Roman"/>
          <w:b/>
          <w:sz w:val="24"/>
          <w:szCs w:val="24"/>
        </w:rPr>
        <w:t xml:space="preserve">Credit Limit Decrease Approval: </w:t>
      </w:r>
      <w:r w:rsidRPr="00221BD7">
        <w:rPr>
          <w:rFonts w:ascii="Times New Roman" w:hAnsi="Times New Roman" w:cs="Times New Roman"/>
          <w:sz w:val="24"/>
          <w:szCs w:val="24"/>
        </w:rPr>
        <w:t>For the credit limit decrease it needs only one level approval.</w:t>
      </w:r>
    </w:p>
    <w:p w14:paraId="7C3E1CA8" w14:textId="77777777" w:rsidR="00E54CC6" w:rsidRPr="00221BD7" w:rsidRDefault="00E54CC6" w:rsidP="00E54CC6">
      <w:pPr>
        <w:jc w:val="both"/>
        <w:rPr>
          <w:rFonts w:ascii="Times New Roman" w:hAnsi="Times New Roman" w:cs="Times New Roman"/>
          <w:sz w:val="24"/>
          <w:szCs w:val="24"/>
        </w:rPr>
      </w:pPr>
    </w:p>
    <w:p w14:paraId="75DE5197" w14:textId="77777777" w:rsidR="00E54CC6" w:rsidRDefault="00E54CC6" w:rsidP="00E54CC6">
      <w:pPr>
        <w:jc w:val="center"/>
        <w:rPr>
          <w:b/>
        </w:rPr>
      </w:pPr>
      <w:r w:rsidRPr="003E40C5">
        <w:rPr>
          <w:b/>
          <w:noProof/>
        </w:rPr>
        <w:drawing>
          <wp:inline distT="0" distB="0" distL="0" distR="0" wp14:anchorId="49F17ACF" wp14:editId="500138C1">
            <wp:extent cx="2533650" cy="704850"/>
            <wp:effectExtent l="0" t="0" r="0" b="0"/>
            <wp:docPr id="10" name="Picture 10" descr="C:\Users\nahar.kamrun\Desktop\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har.kamrun\Desktop\7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3650" cy="704850"/>
                    </a:xfrm>
                    <a:prstGeom prst="rect">
                      <a:avLst/>
                    </a:prstGeom>
                    <a:noFill/>
                    <a:ln>
                      <a:noFill/>
                    </a:ln>
                  </pic:spPr>
                </pic:pic>
              </a:graphicData>
            </a:graphic>
          </wp:inline>
        </w:drawing>
      </w:r>
    </w:p>
    <w:p w14:paraId="6CECF1BC" w14:textId="77777777" w:rsidR="00E54CC6" w:rsidRDefault="00E54CC6" w:rsidP="00E54CC6">
      <w:pPr>
        <w:jc w:val="center"/>
        <w:rPr>
          <w:rFonts w:ascii="Times New Roman" w:hAnsi="Times New Roman" w:cs="Times New Roman"/>
          <w:sz w:val="24"/>
          <w:szCs w:val="24"/>
        </w:rPr>
      </w:pPr>
      <w:r w:rsidRPr="00F169F7">
        <w:rPr>
          <w:rFonts w:ascii="Times New Roman" w:hAnsi="Times New Roman" w:cs="Times New Roman"/>
          <w:b/>
          <w:sz w:val="24"/>
          <w:szCs w:val="24"/>
        </w:rPr>
        <w:t xml:space="preserve">Fig: </w:t>
      </w:r>
      <w:r w:rsidRPr="00F169F7">
        <w:rPr>
          <w:rFonts w:ascii="Times New Roman" w:hAnsi="Times New Roman" w:cs="Times New Roman"/>
          <w:sz w:val="24"/>
          <w:szCs w:val="24"/>
        </w:rPr>
        <w:t xml:space="preserve">Credit </w:t>
      </w:r>
      <w:r>
        <w:rPr>
          <w:rFonts w:ascii="Times New Roman" w:hAnsi="Times New Roman" w:cs="Times New Roman"/>
          <w:sz w:val="24"/>
          <w:szCs w:val="24"/>
        </w:rPr>
        <w:t>Limit De</w:t>
      </w:r>
      <w:r w:rsidRPr="00F169F7">
        <w:rPr>
          <w:rFonts w:ascii="Times New Roman" w:hAnsi="Times New Roman" w:cs="Times New Roman"/>
          <w:sz w:val="24"/>
          <w:szCs w:val="24"/>
        </w:rPr>
        <w:t>crease Approval</w:t>
      </w:r>
    </w:p>
    <w:p w14:paraId="59029814" w14:textId="77777777" w:rsidR="00E54CC6" w:rsidRDefault="00E54CC6" w:rsidP="00E54CC6">
      <w:pPr>
        <w:jc w:val="both"/>
        <w:rPr>
          <w:rFonts w:ascii="Times New Roman" w:hAnsi="Times New Roman" w:cs="Times New Roman"/>
          <w:b/>
          <w:sz w:val="24"/>
          <w:szCs w:val="24"/>
        </w:rPr>
      </w:pPr>
      <w:r>
        <w:rPr>
          <w:rFonts w:ascii="Times New Roman" w:hAnsi="Times New Roman" w:cs="Times New Roman"/>
          <w:sz w:val="24"/>
          <w:szCs w:val="24"/>
        </w:rPr>
        <w:t>For the credit limit decrease it needs only one</w:t>
      </w:r>
      <w:r w:rsidRPr="00221BD7">
        <w:rPr>
          <w:rFonts w:ascii="Times New Roman" w:hAnsi="Times New Roman" w:cs="Times New Roman"/>
          <w:sz w:val="24"/>
          <w:szCs w:val="24"/>
        </w:rPr>
        <w:t xml:space="preserve"> approval. Sales execut</w:t>
      </w:r>
      <w:r>
        <w:rPr>
          <w:rFonts w:ascii="Times New Roman" w:hAnsi="Times New Roman" w:cs="Times New Roman"/>
          <w:sz w:val="24"/>
          <w:szCs w:val="24"/>
        </w:rPr>
        <w:t>ive will make the request for de</w:t>
      </w:r>
      <w:r w:rsidRPr="00221BD7">
        <w:rPr>
          <w:rFonts w:ascii="Times New Roman" w:hAnsi="Times New Roman" w:cs="Times New Roman"/>
          <w:sz w:val="24"/>
          <w:szCs w:val="24"/>
        </w:rPr>
        <w:t>crease. First level approval will be done by head of sales</w:t>
      </w:r>
      <w:r>
        <w:rPr>
          <w:rFonts w:ascii="Times New Roman" w:hAnsi="Times New Roman" w:cs="Times New Roman"/>
          <w:sz w:val="24"/>
          <w:szCs w:val="24"/>
        </w:rPr>
        <w:t>. After the process credit limit will be decreased.</w:t>
      </w:r>
    </w:p>
    <w:p w14:paraId="53912EED" w14:textId="77777777" w:rsidR="00E54CC6" w:rsidRDefault="00E54CC6" w:rsidP="00E54CC6">
      <w:pPr>
        <w:rPr>
          <w:rFonts w:ascii="Times New Roman" w:hAnsi="Times New Roman" w:cs="Times New Roman"/>
          <w:b/>
          <w:sz w:val="24"/>
          <w:szCs w:val="24"/>
        </w:rPr>
      </w:pPr>
    </w:p>
    <w:p w14:paraId="03C21703" w14:textId="77777777" w:rsidR="00E54CC6" w:rsidRDefault="00E54CC6" w:rsidP="00E54CC6">
      <w:pPr>
        <w:rPr>
          <w:rFonts w:ascii="Times New Roman" w:hAnsi="Times New Roman" w:cs="Times New Roman"/>
          <w:b/>
          <w:sz w:val="24"/>
          <w:szCs w:val="24"/>
        </w:rPr>
      </w:pPr>
      <w:r w:rsidRPr="002D346A">
        <w:rPr>
          <w:rFonts w:ascii="Times New Roman" w:hAnsi="Times New Roman" w:cs="Times New Roman"/>
          <w:b/>
          <w:sz w:val="24"/>
          <w:szCs w:val="24"/>
        </w:rPr>
        <w:t>Gr</w:t>
      </w:r>
      <w:r>
        <w:rPr>
          <w:rFonts w:ascii="Times New Roman" w:hAnsi="Times New Roman" w:cs="Times New Roman"/>
          <w:b/>
          <w:sz w:val="24"/>
          <w:szCs w:val="24"/>
        </w:rPr>
        <w:t>ace Amount</w:t>
      </w:r>
      <w:r w:rsidRPr="002D346A">
        <w:rPr>
          <w:rFonts w:ascii="Times New Roman" w:hAnsi="Times New Roman" w:cs="Times New Roman"/>
          <w:b/>
          <w:sz w:val="24"/>
          <w:szCs w:val="24"/>
        </w:rPr>
        <w:t xml:space="preserve"> of Credit Limit:</w:t>
      </w:r>
    </w:p>
    <w:p w14:paraId="47F98A8F" w14:textId="77777777" w:rsidR="00E54CC6" w:rsidRDefault="00E54CC6" w:rsidP="00E54CC6">
      <w:pPr>
        <w:rPr>
          <w:rFonts w:ascii="Times New Roman" w:hAnsi="Times New Roman" w:cs="Times New Roman"/>
          <w:sz w:val="24"/>
          <w:szCs w:val="24"/>
        </w:rPr>
      </w:pPr>
      <w:r w:rsidRPr="00221BD7">
        <w:rPr>
          <w:rFonts w:ascii="Times New Roman" w:hAnsi="Times New Roman" w:cs="Times New Roman"/>
          <w:sz w:val="24"/>
          <w:szCs w:val="24"/>
        </w:rPr>
        <w:t>If anyone wants to purchase more than credit limit, it will have option for grace amount. Usually grace amount is approved by head of sales. Sales executive</w:t>
      </w:r>
      <w:r w:rsidRPr="00221BD7">
        <w:rPr>
          <w:rFonts w:ascii="Times New Roman" w:hAnsi="Times New Roman" w:cs="Times New Roman"/>
          <w:b/>
          <w:sz w:val="24"/>
          <w:szCs w:val="24"/>
        </w:rPr>
        <w:t xml:space="preserve"> </w:t>
      </w:r>
      <w:r w:rsidRPr="00221BD7">
        <w:rPr>
          <w:rFonts w:ascii="Times New Roman" w:hAnsi="Times New Roman" w:cs="Times New Roman"/>
          <w:sz w:val="24"/>
          <w:szCs w:val="24"/>
        </w:rPr>
        <w:t>can’t process this amount. If anyone wants to purchase more than grace amount, no one will be able to approve the grace amount. To handle that particular situation, credit limit needs to be increased.</w:t>
      </w:r>
    </w:p>
    <w:p w14:paraId="422C5412" w14:textId="77777777" w:rsidR="008E3649" w:rsidRDefault="008E3649" w:rsidP="00E54CC6">
      <w:pPr>
        <w:rPr>
          <w:rFonts w:ascii="Times New Roman" w:hAnsi="Times New Roman" w:cs="Times New Roman"/>
          <w:sz w:val="24"/>
          <w:szCs w:val="24"/>
        </w:rPr>
      </w:pPr>
    </w:p>
    <w:p w14:paraId="39A21985" w14:textId="77777777" w:rsidR="008E3649" w:rsidRDefault="008E3649" w:rsidP="00E54CC6">
      <w:pPr>
        <w:rPr>
          <w:rFonts w:ascii="Times New Roman" w:hAnsi="Times New Roman" w:cs="Times New Roman"/>
          <w:sz w:val="24"/>
          <w:szCs w:val="24"/>
        </w:rPr>
      </w:pPr>
    </w:p>
    <w:p w14:paraId="4B4559D4" w14:textId="448AB6A6" w:rsidR="00E54CC6" w:rsidRDefault="00AB7E9F" w:rsidP="00E54CC6">
      <w:pPr>
        <w:pStyle w:val="Heading2"/>
        <w:rPr>
          <w:b/>
        </w:rPr>
      </w:pPr>
      <w:bookmarkStart w:id="34" w:name="_Toc477786431"/>
      <w:r>
        <w:rPr>
          <w:b/>
        </w:rPr>
        <w:t>3.16</w:t>
      </w:r>
      <w:r w:rsidR="00E54CC6" w:rsidRPr="00B11BA3">
        <w:rPr>
          <w:b/>
        </w:rPr>
        <w:t xml:space="preserve"> Payment Policy</w:t>
      </w:r>
      <w:bookmarkEnd w:id="34"/>
    </w:p>
    <w:p w14:paraId="3E93F79A" w14:textId="77777777" w:rsidR="00E54CC6" w:rsidRPr="00B11BA3" w:rsidRDefault="00E54CC6" w:rsidP="00E54CC6">
      <w:pPr>
        <w:jc w:val="both"/>
        <w:rPr>
          <w:rFonts w:ascii="Times New Roman" w:hAnsi="Times New Roman" w:cs="Times New Roman"/>
          <w:sz w:val="24"/>
          <w:szCs w:val="24"/>
        </w:rPr>
      </w:pPr>
      <w:r w:rsidRPr="00B11BA3">
        <w:rPr>
          <w:rFonts w:ascii="Times New Roman" w:hAnsi="Times New Roman" w:cs="Times New Roman"/>
          <w:sz w:val="24"/>
          <w:szCs w:val="24"/>
        </w:rPr>
        <w:t>The following are the options for payment policy.</w:t>
      </w:r>
    </w:p>
    <w:p w14:paraId="4D8EA3C3" w14:textId="77777777" w:rsidR="00E54CC6" w:rsidRPr="00B11BA3" w:rsidRDefault="00E54CC6" w:rsidP="00E54CC6">
      <w:pPr>
        <w:pStyle w:val="ListParagraph"/>
        <w:numPr>
          <w:ilvl w:val="0"/>
          <w:numId w:val="13"/>
        </w:numPr>
        <w:jc w:val="both"/>
        <w:rPr>
          <w:rFonts w:ascii="Times New Roman" w:hAnsi="Times New Roman" w:cs="Times New Roman"/>
          <w:sz w:val="24"/>
          <w:szCs w:val="24"/>
        </w:rPr>
      </w:pPr>
      <w:r w:rsidRPr="00B11BA3">
        <w:rPr>
          <w:rFonts w:ascii="Times New Roman" w:hAnsi="Times New Roman" w:cs="Times New Roman"/>
          <w:sz w:val="24"/>
          <w:szCs w:val="24"/>
        </w:rPr>
        <w:t>LC</w:t>
      </w:r>
    </w:p>
    <w:p w14:paraId="742D615A" w14:textId="77777777" w:rsidR="00E54CC6" w:rsidRPr="00B11BA3" w:rsidRDefault="00E54CC6" w:rsidP="00E54CC6">
      <w:pPr>
        <w:pStyle w:val="ListParagraph"/>
        <w:numPr>
          <w:ilvl w:val="0"/>
          <w:numId w:val="13"/>
        </w:numPr>
        <w:jc w:val="both"/>
        <w:rPr>
          <w:rFonts w:ascii="Times New Roman" w:hAnsi="Times New Roman" w:cs="Times New Roman"/>
          <w:sz w:val="24"/>
          <w:szCs w:val="24"/>
        </w:rPr>
      </w:pPr>
      <w:r w:rsidRPr="00B11BA3">
        <w:rPr>
          <w:rFonts w:ascii="Times New Roman" w:hAnsi="Times New Roman" w:cs="Times New Roman"/>
          <w:sz w:val="24"/>
          <w:szCs w:val="24"/>
        </w:rPr>
        <w:t>TT</w:t>
      </w:r>
    </w:p>
    <w:p w14:paraId="0BFCC105" w14:textId="77777777" w:rsidR="00E54CC6" w:rsidRPr="00B11BA3" w:rsidRDefault="00E54CC6" w:rsidP="00E54CC6">
      <w:pPr>
        <w:pStyle w:val="ListParagraph"/>
        <w:numPr>
          <w:ilvl w:val="0"/>
          <w:numId w:val="13"/>
        </w:numPr>
        <w:jc w:val="both"/>
        <w:rPr>
          <w:rFonts w:ascii="Times New Roman" w:hAnsi="Times New Roman" w:cs="Times New Roman"/>
          <w:sz w:val="24"/>
          <w:szCs w:val="24"/>
        </w:rPr>
      </w:pPr>
      <w:r w:rsidRPr="00B11BA3">
        <w:rPr>
          <w:rFonts w:ascii="Times New Roman" w:hAnsi="Times New Roman" w:cs="Times New Roman"/>
          <w:sz w:val="24"/>
          <w:szCs w:val="24"/>
        </w:rPr>
        <w:t>Credit Sale</w:t>
      </w:r>
    </w:p>
    <w:p w14:paraId="7A859216" w14:textId="77777777" w:rsidR="00E54CC6" w:rsidRDefault="00E54CC6" w:rsidP="00E54CC6">
      <w:pPr>
        <w:pStyle w:val="ListParagraph"/>
        <w:numPr>
          <w:ilvl w:val="0"/>
          <w:numId w:val="13"/>
        </w:numPr>
        <w:jc w:val="both"/>
        <w:rPr>
          <w:rFonts w:ascii="Times New Roman" w:hAnsi="Times New Roman" w:cs="Times New Roman"/>
          <w:sz w:val="24"/>
          <w:szCs w:val="24"/>
        </w:rPr>
      </w:pPr>
      <w:r w:rsidRPr="00B11BA3">
        <w:rPr>
          <w:rFonts w:ascii="Times New Roman" w:hAnsi="Times New Roman" w:cs="Times New Roman"/>
          <w:sz w:val="24"/>
          <w:szCs w:val="24"/>
        </w:rPr>
        <w:t>Advanced Payment</w:t>
      </w:r>
    </w:p>
    <w:p w14:paraId="3D68EE7D" w14:textId="77777777" w:rsidR="00E54CC6" w:rsidRPr="00AB7E9F" w:rsidRDefault="00E54CC6" w:rsidP="00AB7E9F">
      <w:pPr>
        <w:jc w:val="both"/>
        <w:rPr>
          <w:rFonts w:ascii="Times New Roman" w:hAnsi="Times New Roman" w:cs="Times New Roman"/>
          <w:sz w:val="24"/>
          <w:szCs w:val="24"/>
        </w:rPr>
      </w:pPr>
    </w:p>
    <w:p w14:paraId="7D921237" w14:textId="3A695EB3" w:rsidR="00E54CC6" w:rsidRPr="00FC1C9E" w:rsidRDefault="00E54CC6" w:rsidP="00E54CC6">
      <w:pPr>
        <w:pStyle w:val="Heading2"/>
        <w:rPr>
          <w:b/>
        </w:rPr>
      </w:pPr>
      <w:bookmarkStart w:id="35" w:name="_Toc477786432"/>
      <w:r>
        <w:rPr>
          <w:b/>
        </w:rPr>
        <w:lastRenderedPageBreak/>
        <w:t>3</w:t>
      </w:r>
      <w:r w:rsidR="00AB7E9F">
        <w:rPr>
          <w:b/>
        </w:rPr>
        <w:t>.17</w:t>
      </w:r>
      <w:r>
        <w:rPr>
          <w:b/>
        </w:rPr>
        <w:t xml:space="preserve"> </w:t>
      </w:r>
      <w:r w:rsidRPr="00FC1C9E">
        <w:rPr>
          <w:b/>
        </w:rPr>
        <w:t>The main external agents</w:t>
      </w:r>
      <w:bookmarkEnd w:id="35"/>
      <w:r w:rsidRPr="00FC1C9E">
        <w:rPr>
          <w:b/>
        </w:rPr>
        <w:t xml:space="preserve">  </w:t>
      </w:r>
    </w:p>
    <w:p w14:paraId="67D1BBE4" w14:textId="77777777"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a place where keeps, inspects, and audits financial record of the company.  </w:t>
      </w:r>
    </w:p>
    <w:p w14:paraId="74221A07" w14:textId="77777777"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the external agent of the sales management process and internal agent of the company.  </w:t>
      </w:r>
    </w:p>
    <w:p w14:paraId="5B4D7694" w14:textId="77777777"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 xml:space="preserve">Customer may be a person, a workshop or a store that buys products at the company.  </w:t>
      </w:r>
    </w:p>
    <w:p w14:paraId="45CAE54E" w14:textId="0425543B"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A</w:t>
      </w:r>
      <w:r w:rsidR="0099288B">
        <w:rPr>
          <w:rFonts w:ascii="Times New Roman" w:hAnsi="Times New Roman" w:cs="Times New Roman"/>
          <w:sz w:val="24"/>
          <w:szCs w:val="24"/>
        </w:rPr>
        <w:t xml:space="preserve">n inventory </w:t>
      </w:r>
      <w:r w:rsidRPr="00FC1C9E">
        <w:rPr>
          <w:rFonts w:ascii="Times New Roman" w:hAnsi="Times New Roman" w:cs="Times New Roman"/>
          <w:sz w:val="24"/>
          <w:szCs w:val="24"/>
        </w:rPr>
        <w:t xml:space="preserve">is a place where storages the company’s products. Each </w:t>
      </w:r>
      <w:r w:rsidR="0099288B">
        <w:rPr>
          <w:rFonts w:ascii="Times New Roman" w:hAnsi="Times New Roman" w:cs="Times New Roman"/>
          <w:sz w:val="24"/>
          <w:szCs w:val="24"/>
        </w:rPr>
        <w:t xml:space="preserve">inventory </w:t>
      </w:r>
      <w:r w:rsidRPr="00FC1C9E">
        <w:rPr>
          <w:rFonts w:ascii="Times New Roman" w:hAnsi="Times New Roman" w:cs="Times New Roman"/>
          <w:sz w:val="24"/>
          <w:szCs w:val="24"/>
        </w:rPr>
        <w:t>has its ow</w:t>
      </w:r>
      <w:r w:rsidR="0099288B">
        <w:rPr>
          <w:rFonts w:ascii="Times New Roman" w:hAnsi="Times New Roman" w:cs="Times New Roman"/>
          <w:sz w:val="24"/>
          <w:szCs w:val="24"/>
        </w:rPr>
        <w:t>n stock. There is one store Keeper in each inventory</w:t>
      </w:r>
      <w:r w:rsidRPr="00FC1C9E">
        <w:rPr>
          <w:rFonts w:ascii="Times New Roman" w:hAnsi="Times New Roman" w:cs="Times New Roman"/>
          <w:sz w:val="24"/>
          <w:szCs w:val="24"/>
        </w:rPr>
        <w:t xml:space="preserve">. </w:t>
      </w:r>
      <w:r w:rsidR="0099288B">
        <w:rPr>
          <w:rFonts w:ascii="Times New Roman" w:hAnsi="Times New Roman" w:cs="Times New Roman"/>
          <w:sz w:val="24"/>
          <w:szCs w:val="24"/>
        </w:rPr>
        <w:t>It can vary also depend on the organization structure.</w:t>
      </w:r>
      <w:r w:rsidRPr="00FC1C9E">
        <w:rPr>
          <w:rFonts w:ascii="Times New Roman" w:hAnsi="Times New Roman" w:cs="Times New Roman"/>
          <w:sz w:val="24"/>
          <w:szCs w:val="24"/>
        </w:rPr>
        <w:t xml:space="preserve"> </w:t>
      </w:r>
    </w:p>
    <w:p w14:paraId="13CBBD80" w14:textId="62D12719" w:rsidR="00E54CC6" w:rsidRPr="00FC1C9E" w:rsidRDefault="0099288B" w:rsidP="00E54CC6">
      <w:pPr>
        <w:jc w:val="both"/>
        <w:rPr>
          <w:rFonts w:ascii="Times New Roman" w:hAnsi="Times New Roman" w:cs="Times New Roman"/>
          <w:sz w:val="24"/>
          <w:szCs w:val="24"/>
        </w:rPr>
      </w:pPr>
      <w:r>
        <w:rPr>
          <w:rFonts w:ascii="Times New Roman" w:hAnsi="Times New Roman" w:cs="Times New Roman"/>
          <w:sz w:val="24"/>
          <w:szCs w:val="24"/>
        </w:rPr>
        <w:t>The inventory</w:t>
      </w:r>
      <w:r w:rsidR="00E54CC6" w:rsidRPr="00FC1C9E">
        <w:rPr>
          <w:rFonts w:ascii="Times New Roman" w:hAnsi="Times New Roman" w:cs="Times New Roman"/>
          <w:sz w:val="24"/>
          <w:szCs w:val="24"/>
        </w:rPr>
        <w:t xml:space="preserve"> is external agent of the sales management process and internal agent of the company.  </w:t>
      </w:r>
    </w:p>
    <w:p w14:paraId="0A319B04" w14:textId="77777777" w:rsidR="00E54CC6" w:rsidRPr="00FC1C9E"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 xml:space="preserve">A supplier is a manufacturer or an exporter who supplies products to the company.   </w:t>
      </w:r>
    </w:p>
    <w:p w14:paraId="2C148ED1" w14:textId="77777777" w:rsidR="00E54CC6" w:rsidRPr="00111E31" w:rsidRDefault="00E54CC6" w:rsidP="00E54CC6">
      <w:pPr>
        <w:jc w:val="both"/>
        <w:rPr>
          <w:rFonts w:ascii="Times New Roman" w:hAnsi="Times New Roman" w:cs="Times New Roman"/>
          <w:sz w:val="24"/>
          <w:szCs w:val="24"/>
        </w:rPr>
      </w:pPr>
      <w:r w:rsidRPr="00FC1C9E">
        <w:rPr>
          <w:rFonts w:ascii="Times New Roman" w:hAnsi="Times New Roman" w:cs="Times New Roman"/>
          <w:sz w:val="24"/>
          <w:szCs w:val="24"/>
        </w:rPr>
        <w:t>The supplier is an external agent of the company.</w:t>
      </w:r>
    </w:p>
    <w:p w14:paraId="2BB7C1C4" w14:textId="77777777" w:rsidR="00E54CC6" w:rsidRDefault="00E54CC6" w:rsidP="00E54CC6">
      <w:pPr>
        <w:pStyle w:val="NormalWeb"/>
        <w:shd w:val="clear" w:color="auto" w:fill="FFFFFF"/>
        <w:spacing w:after="158"/>
        <w:jc w:val="both"/>
        <w:rPr>
          <w:b/>
          <w:color w:val="000000" w:themeColor="text1"/>
          <w:u w:val="single"/>
        </w:rPr>
      </w:pPr>
    </w:p>
    <w:p w14:paraId="43914DE0" w14:textId="77777777" w:rsidR="00E54CC6" w:rsidRDefault="00E54CC6" w:rsidP="00E54CC6">
      <w:pPr>
        <w:pStyle w:val="NormalWeb"/>
        <w:shd w:val="clear" w:color="auto" w:fill="FFFFFF"/>
        <w:spacing w:after="158"/>
        <w:jc w:val="both"/>
        <w:rPr>
          <w:b/>
          <w:color w:val="000000" w:themeColor="text1"/>
          <w:u w:val="single"/>
        </w:rPr>
      </w:pPr>
    </w:p>
    <w:p w14:paraId="386563C4" w14:textId="77777777" w:rsidR="00E54CC6" w:rsidRDefault="00E54CC6" w:rsidP="00E54CC6">
      <w:pPr>
        <w:pStyle w:val="NormalWeb"/>
        <w:shd w:val="clear" w:color="auto" w:fill="FFFFFF"/>
        <w:spacing w:after="158"/>
        <w:jc w:val="both"/>
        <w:rPr>
          <w:b/>
          <w:color w:val="000000" w:themeColor="text1"/>
          <w:u w:val="single"/>
        </w:rPr>
      </w:pPr>
    </w:p>
    <w:p w14:paraId="24B1246E" w14:textId="77777777" w:rsidR="00E54CC6" w:rsidRDefault="00E54CC6" w:rsidP="00E54CC6">
      <w:pPr>
        <w:pStyle w:val="NormalWeb"/>
        <w:shd w:val="clear" w:color="auto" w:fill="FFFFFF"/>
        <w:spacing w:after="158"/>
        <w:jc w:val="both"/>
        <w:rPr>
          <w:b/>
          <w:color w:val="000000" w:themeColor="text1"/>
          <w:u w:val="single"/>
        </w:rPr>
      </w:pPr>
    </w:p>
    <w:p w14:paraId="3ACF5BB7" w14:textId="77777777" w:rsidR="00E54CC6" w:rsidRDefault="00E54CC6" w:rsidP="00E54CC6">
      <w:pPr>
        <w:pStyle w:val="NormalWeb"/>
        <w:shd w:val="clear" w:color="auto" w:fill="FFFFFF"/>
        <w:spacing w:after="158"/>
        <w:jc w:val="both"/>
        <w:rPr>
          <w:b/>
          <w:color w:val="000000" w:themeColor="text1"/>
          <w:u w:val="single"/>
        </w:rPr>
      </w:pPr>
    </w:p>
    <w:p w14:paraId="3FFE4775" w14:textId="77777777" w:rsidR="00E54CC6" w:rsidRDefault="00E54CC6" w:rsidP="00E54CC6">
      <w:pPr>
        <w:pStyle w:val="NormalWeb"/>
        <w:shd w:val="clear" w:color="auto" w:fill="FFFFFF"/>
        <w:spacing w:after="158"/>
        <w:jc w:val="both"/>
        <w:rPr>
          <w:b/>
          <w:color w:val="000000" w:themeColor="text1"/>
          <w:u w:val="single"/>
        </w:rPr>
      </w:pPr>
    </w:p>
    <w:p w14:paraId="19083464" w14:textId="77777777" w:rsidR="00E54CC6" w:rsidRDefault="00E54CC6" w:rsidP="00E54CC6">
      <w:pPr>
        <w:pStyle w:val="NormalWeb"/>
        <w:shd w:val="clear" w:color="auto" w:fill="FFFFFF"/>
        <w:spacing w:after="158"/>
        <w:jc w:val="both"/>
        <w:rPr>
          <w:b/>
          <w:color w:val="000000" w:themeColor="text1"/>
          <w:u w:val="single"/>
        </w:rPr>
      </w:pPr>
    </w:p>
    <w:p w14:paraId="6ACE8E7B" w14:textId="77777777" w:rsidR="00E54CC6" w:rsidRDefault="00E54CC6" w:rsidP="00E54CC6">
      <w:pPr>
        <w:pStyle w:val="NormalWeb"/>
        <w:shd w:val="clear" w:color="auto" w:fill="FFFFFF"/>
        <w:spacing w:after="158"/>
        <w:jc w:val="both"/>
        <w:rPr>
          <w:b/>
          <w:color w:val="000000" w:themeColor="text1"/>
          <w:u w:val="single"/>
        </w:rPr>
      </w:pPr>
    </w:p>
    <w:p w14:paraId="113D00B1" w14:textId="77777777" w:rsidR="00E54CC6" w:rsidRDefault="00E54CC6" w:rsidP="00E54CC6">
      <w:pPr>
        <w:pStyle w:val="NormalWeb"/>
        <w:shd w:val="clear" w:color="auto" w:fill="FFFFFF"/>
        <w:spacing w:after="158"/>
        <w:jc w:val="both"/>
        <w:rPr>
          <w:b/>
          <w:color w:val="000000" w:themeColor="text1"/>
          <w:u w:val="single"/>
        </w:rPr>
      </w:pPr>
    </w:p>
    <w:p w14:paraId="6C505174" w14:textId="77777777" w:rsidR="00E54CC6" w:rsidRDefault="00E54CC6" w:rsidP="00E54CC6">
      <w:pPr>
        <w:pStyle w:val="NormalWeb"/>
        <w:shd w:val="clear" w:color="auto" w:fill="FFFFFF"/>
        <w:spacing w:after="158"/>
        <w:jc w:val="both"/>
        <w:rPr>
          <w:b/>
          <w:color w:val="000000" w:themeColor="text1"/>
          <w:u w:val="single"/>
        </w:rPr>
      </w:pPr>
    </w:p>
    <w:p w14:paraId="10A9F04C" w14:textId="77777777" w:rsidR="00B4378E" w:rsidRDefault="00B4378E" w:rsidP="00E54CC6">
      <w:pPr>
        <w:pStyle w:val="NormalWeb"/>
        <w:shd w:val="clear" w:color="auto" w:fill="FFFFFF"/>
        <w:spacing w:after="158"/>
        <w:jc w:val="both"/>
        <w:rPr>
          <w:b/>
          <w:color w:val="000000" w:themeColor="text1"/>
          <w:u w:val="single"/>
        </w:rPr>
      </w:pPr>
    </w:p>
    <w:p w14:paraId="0E7FDFCB" w14:textId="77777777" w:rsidR="00B4378E" w:rsidRDefault="00B4378E" w:rsidP="00E54CC6">
      <w:pPr>
        <w:pStyle w:val="NormalWeb"/>
        <w:shd w:val="clear" w:color="auto" w:fill="FFFFFF"/>
        <w:spacing w:after="158"/>
        <w:jc w:val="both"/>
        <w:rPr>
          <w:b/>
          <w:color w:val="000000" w:themeColor="text1"/>
          <w:u w:val="single"/>
        </w:rPr>
      </w:pPr>
    </w:p>
    <w:p w14:paraId="5AB928F7" w14:textId="77777777" w:rsidR="00B4378E" w:rsidRDefault="00B4378E" w:rsidP="00E54CC6">
      <w:pPr>
        <w:pStyle w:val="NormalWeb"/>
        <w:shd w:val="clear" w:color="auto" w:fill="FFFFFF"/>
        <w:spacing w:after="158"/>
        <w:jc w:val="both"/>
        <w:rPr>
          <w:b/>
          <w:color w:val="000000" w:themeColor="text1"/>
          <w:u w:val="single"/>
        </w:rPr>
      </w:pPr>
    </w:p>
    <w:p w14:paraId="0C656ABE" w14:textId="77777777" w:rsidR="00B4378E" w:rsidRDefault="00B4378E" w:rsidP="00E54CC6">
      <w:pPr>
        <w:pStyle w:val="NormalWeb"/>
        <w:shd w:val="clear" w:color="auto" w:fill="FFFFFF"/>
        <w:spacing w:after="158"/>
        <w:jc w:val="both"/>
        <w:rPr>
          <w:b/>
          <w:color w:val="000000" w:themeColor="text1"/>
          <w:u w:val="single"/>
        </w:rPr>
      </w:pPr>
    </w:p>
    <w:p w14:paraId="29BCBACA" w14:textId="77777777" w:rsidR="00B4378E" w:rsidRDefault="00B4378E" w:rsidP="00E54CC6">
      <w:pPr>
        <w:pStyle w:val="NormalWeb"/>
        <w:shd w:val="clear" w:color="auto" w:fill="FFFFFF"/>
        <w:spacing w:after="158"/>
        <w:jc w:val="both"/>
        <w:rPr>
          <w:b/>
          <w:color w:val="000000" w:themeColor="text1"/>
          <w:u w:val="single"/>
        </w:rPr>
      </w:pPr>
    </w:p>
    <w:p w14:paraId="4856A0F6" w14:textId="77777777" w:rsidR="00B4378E" w:rsidRDefault="00B4378E" w:rsidP="00E54CC6">
      <w:pPr>
        <w:pStyle w:val="NormalWeb"/>
        <w:shd w:val="clear" w:color="auto" w:fill="FFFFFF"/>
        <w:spacing w:after="158"/>
        <w:jc w:val="both"/>
        <w:rPr>
          <w:b/>
          <w:color w:val="000000" w:themeColor="text1"/>
          <w:u w:val="single"/>
        </w:rPr>
      </w:pPr>
    </w:p>
    <w:p w14:paraId="6051B019" w14:textId="77777777" w:rsidR="00E54CC6" w:rsidRDefault="00E54CC6" w:rsidP="00E54CC6">
      <w:pPr>
        <w:pStyle w:val="NormalWeb"/>
        <w:shd w:val="clear" w:color="auto" w:fill="FFFFFF"/>
        <w:spacing w:after="158"/>
        <w:jc w:val="both"/>
        <w:rPr>
          <w:b/>
          <w:color w:val="000000" w:themeColor="text1"/>
          <w:u w:val="single"/>
        </w:rPr>
      </w:pPr>
    </w:p>
    <w:p w14:paraId="78FF4D3E" w14:textId="77777777" w:rsidR="00E54CC6" w:rsidRDefault="00E54CC6" w:rsidP="00E54CC6">
      <w:pPr>
        <w:pStyle w:val="NormalWeb"/>
        <w:shd w:val="clear" w:color="auto" w:fill="FFFFFF"/>
        <w:spacing w:after="158"/>
        <w:jc w:val="both"/>
        <w:rPr>
          <w:b/>
          <w:color w:val="000000" w:themeColor="text1"/>
          <w:u w:val="single"/>
        </w:rPr>
      </w:pPr>
    </w:p>
    <w:p w14:paraId="75432B00" w14:textId="77777777" w:rsidR="00E54CC6" w:rsidRDefault="00E54CC6" w:rsidP="00E54CC6">
      <w:pPr>
        <w:pStyle w:val="Heading1"/>
        <w:rPr>
          <w:b/>
        </w:rPr>
      </w:pPr>
      <w:bookmarkStart w:id="36" w:name="_Toc477167867"/>
      <w:bookmarkStart w:id="37" w:name="_Toc477786433"/>
      <w:r>
        <w:rPr>
          <w:b/>
        </w:rPr>
        <w:lastRenderedPageBreak/>
        <w:t>4</w:t>
      </w:r>
      <w:r w:rsidRPr="00CB08AF">
        <w:rPr>
          <w:b/>
        </w:rPr>
        <w:t>. Appendix</w:t>
      </w:r>
      <w:bookmarkEnd w:id="36"/>
      <w:bookmarkEnd w:id="37"/>
    </w:p>
    <w:p w14:paraId="2CD589ED" w14:textId="77777777" w:rsidR="00E54CC6" w:rsidRDefault="00E54CC6" w:rsidP="00B4378E">
      <w:pPr>
        <w:jc w:val="both"/>
        <w:rPr>
          <w:rFonts w:ascii="Times New Roman" w:hAnsi="Times New Roman" w:cs="Times New Roman"/>
          <w:sz w:val="24"/>
          <w:szCs w:val="24"/>
        </w:rPr>
      </w:pPr>
      <w:r w:rsidRPr="00390488">
        <w:rPr>
          <w:rFonts w:ascii="Times New Roman" w:hAnsi="Times New Roman" w:cs="Times New Roman"/>
          <w:sz w:val="24"/>
          <w:szCs w:val="24"/>
        </w:rPr>
        <w:t xml:space="preserve">Forms of Samuda maintain for its </w:t>
      </w:r>
      <w:r>
        <w:rPr>
          <w:rFonts w:ascii="Times New Roman" w:hAnsi="Times New Roman" w:cs="Times New Roman"/>
          <w:sz w:val="24"/>
          <w:szCs w:val="24"/>
        </w:rPr>
        <w:t>Sales Management.</w:t>
      </w:r>
    </w:p>
    <w:p w14:paraId="1719045E" w14:textId="77777777" w:rsidR="00E54CC6" w:rsidRPr="009D6C24" w:rsidRDefault="00E54CC6" w:rsidP="00B4378E">
      <w:pPr>
        <w:jc w:val="both"/>
        <w:rPr>
          <w:rFonts w:ascii="Times New Roman" w:hAnsi="Times New Roman"/>
          <w:sz w:val="24"/>
          <w:szCs w:val="24"/>
        </w:rPr>
      </w:pPr>
      <w:r w:rsidRPr="00056C2B">
        <w:rPr>
          <w:rFonts w:ascii="Times New Roman" w:hAnsi="Times New Roman" w:cs="Times New Roman"/>
          <w:sz w:val="24"/>
          <w:szCs w:val="24"/>
        </w:rPr>
        <w:t>1.</w:t>
      </w:r>
      <w:r w:rsidRPr="00EF10AE">
        <w:t xml:space="preserve"> </w:t>
      </w:r>
      <w:r w:rsidRPr="009D6C24">
        <w:rPr>
          <w:rFonts w:ascii="Times New Roman" w:hAnsi="Times New Roman"/>
          <w:sz w:val="24"/>
          <w:szCs w:val="24"/>
        </w:rPr>
        <w:t>Sales Order</w:t>
      </w:r>
    </w:p>
    <w:p w14:paraId="35C957A0" w14:textId="77777777" w:rsidR="00E54CC6" w:rsidRDefault="00E54CC6" w:rsidP="00E54CC6">
      <w:pPr>
        <w:jc w:val="center"/>
      </w:pPr>
      <w:r w:rsidRPr="00390488">
        <w:rPr>
          <w:noProof/>
        </w:rPr>
        <w:drawing>
          <wp:inline distT="0" distB="0" distL="0" distR="0" wp14:anchorId="59EB30FC" wp14:editId="2EC30A77">
            <wp:extent cx="5942965" cy="3238500"/>
            <wp:effectExtent l="19050" t="19050" r="19685" b="19050"/>
            <wp:docPr id="12" name="Picture 12" descr="\\192.168.1.20\Genweb2_Share\Rita\Samuda\Document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20\Genweb2_Share\Rita\Samuda\Document_000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4250" cy="3239200"/>
                    </a:xfrm>
                    <a:prstGeom prst="rect">
                      <a:avLst/>
                    </a:prstGeom>
                    <a:noFill/>
                    <a:ln>
                      <a:solidFill>
                        <a:schemeClr val="bg2">
                          <a:lumMod val="75000"/>
                        </a:schemeClr>
                      </a:solidFill>
                    </a:ln>
                  </pic:spPr>
                </pic:pic>
              </a:graphicData>
            </a:graphic>
          </wp:inline>
        </w:drawing>
      </w:r>
    </w:p>
    <w:p w14:paraId="083367ED" w14:textId="77777777" w:rsidR="00E54CC6" w:rsidRPr="00172BBC" w:rsidRDefault="00E54CC6" w:rsidP="00E54CC6">
      <w:pPr>
        <w:spacing w:line="276" w:lineRule="auto"/>
        <w:rPr>
          <w:rFonts w:ascii="Times New Roman" w:hAnsi="Times New Roman"/>
          <w:sz w:val="24"/>
          <w:szCs w:val="24"/>
        </w:rPr>
      </w:pPr>
    </w:p>
    <w:p w14:paraId="3726978F" w14:textId="77777777" w:rsidR="00E54CC6" w:rsidRDefault="00E54CC6" w:rsidP="00E54CC6"/>
    <w:p w14:paraId="5E912615" w14:textId="77777777" w:rsidR="00E54CC6" w:rsidRDefault="00E54CC6" w:rsidP="00E54CC6">
      <w:pPr>
        <w:pStyle w:val="NormalWeb"/>
        <w:shd w:val="clear" w:color="auto" w:fill="FFFFFF"/>
        <w:spacing w:after="158"/>
        <w:jc w:val="both"/>
        <w:rPr>
          <w:b/>
          <w:color w:val="000000" w:themeColor="text1"/>
          <w:u w:val="single"/>
        </w:rPr>
      </w:pPr>
    </w:p>
    <w:p w14:paraId="016EEB5E" w14:textId="77777777" w:rsidR="00E54CC6" w:rsidRDefault="00E54CC6" w:rsidP="00E54CC6">
      <w:pPr>
        <w:pStyle w:val="NormalWeb"/>
        <w:shd w:val="clear" w:color="auto" w:fill="FFFFFF"/>
        <w:spacing w:after="158"/>
        <w:jc w:val="both"/>
        <w:rPr>
          <w:b/>
          <w:color w:val="000000" w:themeColor="text1"/>
          <w:u w:val="single"/>
        </w:rPr>
      </w:pPr>
    </w:p>
    <w:p w14:paraId="174832AB" w14:textId="77777777" w:rsidR="00E54CC6" w:rsidRDefault="00E54CC6" w:rsidP="00E54CC6">
      <w:pPr>
        <w:pStyle w:val="NormalWeb"/>
        <w:shd w:val="clear" w:color="auto" w:fill="FFFFFF"/>
        <w:spacing w:after="158"/>
        <w:jc w:val="both"/>
        <w:rPr>
          <w:b/>
          <w:color w:val="000000" w:themeColor="text1"/>
          <w:u w:val="single"/>
        </w:rPr>
      </w:pPr>
    </w:p>
    <w:p w14:paraId="47CC8278" w14:textId="77777777" w:rsidR="00E54CC6" w:rsidRDefault="00E54CC6" w:rsidP="00E54CC6">
      <w:pPr>
        <w:pStyle w:val="NormalWeb"/>
        <w:shd w:val="clear" w:color="auto" w:fill="FFFFFF"/>
        <w:spacing w:after="158"/>
        <w:jc w:val="both"/>
        <w:rPr>
          <w:b/>
          <w:color w:val="000000" w:themeColor="text1"/>
          <w:u w:val="single"/>
        </w:rPr>
      </w:pPr>
    </w:p>
    <w:p w14:paraId="0BB60B5A" w14:textId="77777777" w:rsidR="00E54CC6" w:rsidRDefault="00E54CC6" w:rsidP="00E54CC6">
      <w:pPr>
        <w:pStyle w:val="NormalWeb"/>
        <w:shd w:val="clear" w:color="auto" w:fill="FFFFFF"/>
        <w:spacing w:after="158"/>
        <w:jc w:val="both"/>
        <w:rPr>
          <w:b/>
          <w:color w:val="000000" w:themeColor="text1"/>
          <w:u w:val="single"/>
        </w:rPr>
      </w:pPr>
    </w:p>
    <w:p w14:paraId="61DE3E14" w14:textId="77777777" w:rsidR="00E54CC6" w:rsidRDefault="00E54CC6" w:rsidP="00E54CC6">
      <w:pPr>
        <w:pStyle w:val="NormalWeb"/>
        <w:shd w:val="clear" w:color="auto" w:fill="FFFFFF"/>
        <w:spacing w:after="158"/>
        <w:jc w:val="both"/>
        <w:rPr>
          <w:b/>
          <w:color w:val="000000" w:themeColor="text1"/>
          <w:u w:val="single"/>
        </w:rPr>
      </w:pPr>
    </w:p>
    <w:p w14:paraId="260082EC" w14:textId="77777777" w:rsidR="00E54CC6" w:rsidRDefault="00E54CC6" w:rsidP="00E54CC6">
      <w:pPr>
        <w:pStyle w:val="NormalWeb"/>
        <w:shd w:val="clear" w:color="auto" w:fill="FFFFFF"/>
        <w:spacing w:after="158"/>
        <w:jc w:val="both"/>
        <w:rPr>
          <w:b/>
          <w:color w:val="000000" w:themeColor="text1"/>
          <w:u w:val="single"/>
        </w:rPr>
      </w:pPr>
    </w:p>
    <w:p w14:paraId="7CAB62A9" w14:textId="77777777" w:rsidR="00E54CC6" w:rsidRDefault="00E54CC6" w:rsidP="00E54CC6">
      <w:pPr>
        <w:pStyle w:val="NormalWeb"/>
        <w:shd w:val="clear" w:color="auto" w:fill="FFFFFF"/>
        <w:spacing w:after="158"/>
        <w:jc w:val="both"/>
        <w:rPr>
          <w:b/>
          <w:color w:val="000000" w:themeColor="text1"/>
          <w:u w:val="single"/>
        </w:rPr>
      </w:pPr>
    </w:p>
    <w:p w14:paraId="55F4DFCF" w14:textId="77777777" w:rsidR="00E54CC6" w:rsidRDefault="00E54CC6" w:rsidP="00E54CC6">
      <w:pPr>
        <w:pStyle w:val="NormalWeb"/>
        <w:shd w:val="clear" w:color="auto" w:fill="FFFFFF"/>
        <w:spacing w:after="158"/>
        <w:jc w:val="both"/>
        <w:rPr>
          <w:b/>
          <w:color w:val="000000" w:themeColor="text1"/>
          <w:u w:val="single"/>
        </w:rPr>
      </w:pPr>
    </w:p>
    <w:p w14:paraId="2E3AF020" w14:textId="77777777" w:rsidR="00E54CC6" w:rsidRDefault="00E54CC6" w:rsidP="00E54CC6">
      <w:pPr>
        <w:pStyle w:val="NormalWeb"/>
        <w:shd w:val="clear" w:color="auto" w:fill="FFFFFF"/>
        <w:spacing w:after="158"/>
        <w:jc w:val="both"/>
        <w:rPr>
          <w:b/>
          <w:color w:val="000000" w:themeColor="text1"/>
          <w:u w:val="single"/>
        </w:rPr>
      </w:pPr>
    </w:p>
    <w:p w14:paraId="261AD2FE" w14:textId="77777777" w:rsidR="00E54CC6" w:rsidRPr="00F93E7B" w:rsidRDefault="00E54CC6" w:rsidP="00E54CC6">
      <w:pPr>
        <w:pStyle w:val="Heading1"/>
        <w:rPr>
          <w:b/>
        </w:rPr>
      </w:pPr>
      <w:bookmarkStart w:id="38" w:name="_Toc473540526"/>
      <w:bookmarkStart w:id="39" w:name="_Toc477786434"/>
      <w:r>
        <w:rPr>
          <w:b/>
        </w:rPr>
        <w:lastRenderedPageBreak/>
        <w:t>5</w:t>
      </w:r>
      <w:r w:rsidRPr="00F93E7B">
        <w:rPr>
          <w:b/>
        </w:rPr>
        <w:t xml:space="preserve">. </w:t>
      </w:r>
      <w:proofErr w:type="gramStart"/>
      <w:r w:rsidRPr="00F93E7B">
        <w:rPr>
          <w:b/>
        </w:rPr>
        <w:t>To</w:t>
      </w:r>
      <w:proofErr w:type="gramEnd"/>
      <w:r w:rsidRPr="00F93E7B">
        <w:rPr>
          <w:b/>
        </w:rPr>
        <w:t xml:space="preserve"> be Determined</w:t>
      </w:r>
      <w:bookmarkEnd w:id="38"/>
      <w:bookmarkEnd w:id="39"/>
    </w:p>
    <w:p w14:paraId="6E1D2C2B" w14:textId="77777777" w:rsidR="00E54CC6" w:rsidRPr="004D5D35" w:rsidRDefault="00E54CC6" w:rsidP="00E54CC6">
      <w:pPr>
        <w:pStyle w:val="ListParagraph"/>
        <w:numPr>
          <w:ilvl w:val="0"/>
          <w:numId w:val="7"/>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14:paraId="70345BEA" w14:textId="77777777" w:rsidR="00E54CC6" w:rsidRDefault="00E54CC6" w:rsidP="00E54CC6">
      <w:pPr>
        <w:jc w:val="both"/>
        <w:rPr>
          <w:rFonts w:ascii="Times New Roman" w:hAnsi="Times New Roman" w:cs="Times New Roman"/>
          <w:color w:val="auto"/>
          <w:sz w:val="24"/>
          <w:szCs w:val="24"/>
        </w:rPr>
      </w:pPr>
    </w:p>
    <w:p w14:paraId="23B7083C" w14:textId="77777777" w:rsidR="00E54CC6" w:rsidRDefault="00E54CC6" w:rsidP="00E54CC6">
      <w:pPr>
        <w:jc w:val="both"/>
        <w:rPr>
          <w:rFonts w:ascii="Times New Roman" w:hAnsi="Times New Roman" w:cs="Times New Roman"/>
          <w:color w:val="auto"/>
          <w:sz w:val="24"/>
          <w:szCs w:val="24"/>
        </w:rPr>
      </w:pPr>
    </w:p>
    <w:p w14:paraId="3FC3B2C0" w14:textId="77777777" w:rsidR="00E54CC6" w:rsidRDefault="00E54CC6" w:rsidP="00E54CC6">
      <w:pPr>
        <w:jc w:val="both"/>
        <w:rPr>
          <w:rFonts w:ascii="Times New Roman" w:hAnsi="Times New Roman" w:cs="Times New Roman"/>
          <w:color w:val="auto"/>
          <w:sz w:val="24"/>
          <w:szCs w:val="24"/>
        </w:rPr>
      </w:pPr>
    </w:p>
    <w:p w14:paraId="51AD3821" w14:textId="77777777" w:rsidR="00E54CC6" w:rsidRDefault="00E54CC6" w:rsidP="00E54CC6">
      <w:pPr>
        <w:jc w:val="both"/>
        <w:rPr>
          <w:rFonts w:ascii="Times New Roman" w:hAnsi="Times New Roman" w:cs="Times New Roman"/>
          <w:color w:val="auto"/>
          <w:sz w:val="24"/>
          <w:szCs w:val="24"/>
        </w:rPr>
      </w:pPr>
    </w:p>
    <w:p w14:paraId="7D4F35A8" w14:textId="77777777" w:rsidR="00E54CC6" w:rsidRDefault="00E54CC6" w:rsidP="00E54CC6">
      <w:pPr>
        <w:jc w:val="both"/>
        <w:rPr>
          <w:rFonts w:ascii="Times New Roman" w:hAnsi="Times New Roman" w:cs="Times New Roman"/>
          <w:color w:val="auto"/>
          <w:sz w:val="24"/>
          <w:szCs w:val="24"/>
        </w:rPr>
      </w:pPr>
    </w:p>
    <w:p w14:paraId="62CA6EE8" w14:textId="77777777" w:rsidR="00E54CC6" w:rsidRDefault="00E54CC6" w:rsidP="00E54CC6">
      <w:pPr>
        <w:jc w:val="both"/>
        <w:rPr>
          <w:rFonts w:ascii="Times New Roman" w:hAnsi="Times New Roman" w:cs="Times New Roman"/>
          <w:color w:val="auto"/>
          <w:sz w:val="24"/>
          <w:szCs w:val="24"/>
        </w:rPr>
      </w:pPr>
    </w:p>
    <w:p w14:paraId="0B0DA44F" w14:textId="77777777" w:rsidR="00E54CC6" w:rsidRDefault="00E54CC6" w:rsidP="00E54CC6">
      <w:pPr>
        <w:jc w:val="both"/>
        <w:rPr>
          <w:rFonts w:ascii="Times New Roman" w:hAnsi="Times New Roman" w:cs="Times New Roman"/>
          <w:color w:val="auto"/>
          <w:sz w:val="24"/>
          <w:szCs w:val="24"/>
        </w:rPr>
      </w:pPr>
    </w:p>
    <w:p w14:paraId="25651F00" w14:textId="77777777" w:rsidR="00E54CC6" w:rsidRDefault="00E54CC6" w:rsidP="00E54CC6">
      <w:pPr>
        <w:jc w:val="both"/>
        <w:rPr>
          <w:rFonts w:ascii="Times New Roman" w:hAnsi="Times New Roman" w:cs="Times New Roman"/>
          <w:color w:val="auto"/>
          <w:sz w:val="24"/>
          <w:szCs w:val="24"/>
        </w:rPr>
      </w:pPr>
    </w:p>
    <w:p w14:paraId="33631499" w14:textId="77777777" w:rsidR="00E54CC6" w:rsidRDefault="00E54CC6" w:rsidP="00E54CC6">
      <w:pPr>
        <w:jc w:val="both"/>
        <w:rPr>
          <w:rFonts w:ascii="Times New Roman" w:hAnsi="Times New Roman" w:cs="Times New Roman"/>
          <w:color w:val="auto"/>
          <w:sz w:val="24"/>
          <w:szCs w:val="24"/>
        </w:rPr>
      </w:pPr>
    </w:p>
    <w:p w14:paraId="7B1A0400" w14:textId="77777777" w:rsidR="00E54CC6" w:rsidRDefault="00E54CC6" w:rsidP="00E54CC6">
      <w:pPr>
        <w:jc w:val="both"/>
        <w:rPr>
          <w:rFonts w:ascii="Times New Roman" w:hAnsi="Times New Roman" w:cs="Times New Roman"/>
          <w:color w:val="auto"/>
          <w:sz w:val="24"/>
          <w:szCs w:val="24"/>
        </w:rPr>
      </w:pPr>
    </w:p>
    <w:p w14:paraId="30186CB6" w14:textId="77777777" w:rsidR="00E54CC6" w:rsidRDefault="00E54CC6" w:rsidP="00E54CC6">
      <w:pPr>
        <w:jc w:val="both"/>
        <w:rPr>
          <w:rFonts w:ascii="Times New Roman" w:hAnsi="Times New Roman" w:cs="Times New Roman"/>
          <w:color w:val="auto"/>
          <w:sz w:val="24"/>
          <w:szCs w:val="24"/>
        </w:rPr>
      </w:pPr>
    </w:p>
    <w:p w14:paraId="340F4D92" w14:textId="77777777" w:rsidR="00E54CC6" w:rsidRDefault="00E54CC6" w:rsidP="00E54CC6">
      <w:pPr>
        <w:jc w:val="both"/>
        <w:rPr>
          <w:rFonts w:ascii="Times New Roman" w:hAnsi="Times New Roman" w:cs="Times New Roman"/>
          <w:color w:val="auto"/>
          <w:sz w:val="24"/>
          <w:szCs w:val="24"/>
        </w:rPr>
      </w:pPr>
    </w:p>
    <w:p w14:paraId="4A1FB082" w14:textId="77777777" w:rsidR="00E54CC6" w:rsidRDefault="00E54CC6" w:rsidP="00E54CC6">
      <w:pPr>
        <w:jc w:val="both"/>
        <w:rPr>
          <w:rFonts w:ascii="Times New Roman" w:hAnsi="Times New Roman" w:cs="Times New Roman"/>
          <w:color w:val="auto"/>
          <w:sz w:val="24"/>
          <w:szCs w:val="24"/>
        </w:rPr>
      </w:pPr>
    </w:p>
    <w:p w14:paraId="3CC3363B" w14:textId="77777777" w:rsidR="00E54CC6" w:rsidRDefault="00E54CC6" w:rsidP="00E54CC6">
      <w:pPr>
        <w:jc w:val="both"/>
        <w:rPr>
          <w:rFonts w:ascii="Times New Roman" w:hAnsi="Times New Roman" w:cs="Times New Roman"/>
          <w:color w:val="auto"/>
          <w:sz w:val="24"/>
          <w:szCs w:val="24"/>
        </w:rPr>
      </w:pPr>
    </w:p>
    <w:p w14:paraId="1AB9DB23" w14:textId="77777777" w:rsidR="008E3649" w:rsidRDefault="008E3649" w:rsidP="00E54CC6">
      <w:pPr>
        <w:jc w:val="both"/>
        <w:rPr>
          <w:rFonts w:ascii="Times New Roman" w:hAnsi="Times New Roman" w:cs="Times New Roman"/>
          <w:color w:val="auto"/>
          <w:sz w:val="24"/>
          <w:szCs w:val="24"/>
        </w:rPr>
      </w:pPr>
    </w:p>
    <w:p w14:paraId="475C6DDF" w14:textId="77777777" w:rsidR="00E54CC6" w:rsidRDefault="00E54CC6" w:rsidP="00E54CC6">
      <w:pPr>
        <w:jc w:val="both"/>
        <w:rPr>
          <w:rFonts w:ascii="Times New Roman" w:hAnsi="Times New Roman" w:cs="Times New Roman"/>
          <w:color w:val="auto"/>
          <w:sz w:val="24"/>
          <w:szCs w:val="24"/>
        </w:rPr>
      </w:pPr>
    </w:p>
    <w:p w14:paraId="3FEFD4C9" w14:textId="77777777" w:rsidR="00E54CC6" w:rsidRPr="00C4266F" w:rsidRDefault="00E54CC6" w:rsidP="00E54CC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6EC2F583" w14:textId="77777777" w:rsidR="00E54CC6" w:rsidRPr="00E2232E" w:rsidRDefault="00E54CC6" w:rsidP="00E54CC6">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4851A244"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7ECAF852"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4BA55807" w14:textId="77777777" w:rsidR="00E54CC6" w:rsidRPr="00384E42" w:rsidRDefault="00E54CC6" w:rsidP="00E54CC6">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212ED04C" w14:textId="77777777" w:rsidR="00E54CC6" w:rsidRPr="00971C37" w:rsidRDefault="00E54CC6" w:rsidP="00E54CC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1BF9BF97" w14:textId="77777777" w:rsidR="00E54CC6" w:rsidRDefault="00E54CC6" w:rsidP="00E54CC6">
      <w:pPr>
        <w:spacing w:after="0"/>
        <w:jc w:val="both"/>
      </w:pPr>
      <w:r>
        <w:rPr>
          <w:rFonts w:ascii="CG Times" w:hAnsi="CG Times"/>
          <w:b/>
          <w:lang w:val="en-GB"/>
        </w:rPr>
        <w:t>______________________________                                                                  ______________________________</w:t>
      </w:r>
    </w:p>
    <w:p w14:paraId="5737BE60" w14:textId="77777777" w:rsidR="00E54CC6" w:rsidRPr="00BF2C69" w:rsidRDefault="00E54CC6" w:rsidP="00E54CC6">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14:paraId="108F3D66" w14:textId="77777777" w:rsidR="00E54CC6" w:rsidRPr="00740F31" w:rsidRDefault="00E54CC6" w:rsidP="00E54CC6">
      <w:pPr>
        <w:pStyle w:val="NormalWeb"/>
        <w:shd w:val="clear" w:color="auto" w:fill="FFFFFF"/>
        <w:spacing w:after="158"/>
        <w:jc w:val="both"/>
        <w:rPr>
          <w:b/>
          <w:color w:val="000000" w:themeColor="text1"/>
          <w:u w:val="single"/>
        </w:rPr>
      </w:pPr>
    </w:p>
    <w:p w14:paraId="62332155" w14:textId="77777777" w:rsidR="00E54CC6" w:rsidRPr="0010048F" w:rsidRDefault="00E54CC6" w:rsidP="00E54CC6">
      <w:pPr>
        <w:shd w:val="clear" w:color="auto" w:fill="FFFFFF"/>
        <w:spacing w:after="0"/>
        <w:rPr>
          <w:rFonts w:ascii="Times New Roman" w:hAnsi="Times New Roman" w:cs="Times New Roman"/>
          <w:color w:val="auto"/>
          <w:sz w:val="24"/>
          <w:szCs w:val="24"/>
        </w:rPr>
      </w:pPr>
    </w:p>
    <w:p w14:paraId="5E92AB52" w14:textId="286352D3" w:rsidR="00B57E99" w:rsidRDefault="00B57E99"/>
    <w:sectPr w:rsidR="00B57E99" w:rsidSect="00F94C1B">
      <w:headerReference w:type="default" r:id="rId18"/>
      <w:footerReference w:type="default" r:id="rId19"/>
      <w:pgSz w:w="12240" w:h="15840"/>
      <w:pgMar w:top="1440" w:right="1440" w:bottom="1440" w:left="1440" w:header="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Mahfuzur Rahman" w:date="2017-03-19T11:40:00Z" w:initials="MR">
    <w:p w14:paraId="7E315B65" w14:textId="77777777" w:rsidR="00F94C1B" w:rsidRDefault="00F94C1B" w:rsidP="00E54CC6">
      <w:pPr>
        <w:pStyle w:val="CommentText"/>
      </w:pPr>
      <w:r>
        <w:rPr>
          <w:rStyle w:val="CommentReference"/>
        </w:rPr>
        <w:annotationRef/>
      </w:r>
      <w:r>
        <w:t>Why TBD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315B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8224B" w14:textId="77777777" w:rsidR="005D2E9D" w:rsidRDefault="005D2E9D">
      <w:pPr>
        <w:spacing w:after="0"/>
      </w:pPr>
      <w:r>
        <w:separator/>
      </w:r>
    </w:p>
  </w:endnote>
  <w:endnote w:type="continuationSeparator" w:id="0">
    <w:p w14:paraId="711088DE" w14:textId="77777777" w:rsidR="005D2E9D" w:rsidRDefault="005D2E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C9534" w14:textId="77777777" w:rsidR="00F94C1B" w:rsidRDefault="00F94C1B" w:rsidP="00F94C1B">
    <w:pPr>
      <w:tabs>
        <w:tab w:val="center" w:pos="4500"/>
        <w:tab w:val="right" w:pos="8730"/>
      </w:tabs>
      <w:spacing w:after="288"/>
    </w:pPr>
    <w:r>
      <w:t xml:space="preserve">GW2/ERP/CRS                                               Version 1.0                                                         Page </w:t>
    </w:r>
    <w:r>
      <w:fldChar w:fldCharType="begin"/>
    </w:r>
    <w:r>
      <w:instrText>PAGE</w:instrText>
    </w:r>
    <w:r>
      <w:fldChar w:fldCharType="separate"/>
    </w:r>
    <w:r w:rsidR="00211613">
      <w:rPr>
        <w:noProof/>
      </w:rPr>
      <w:t>16</w:t>
    </w:r>
    <w:r>
      <w:fldChar w:fldCharType="end"/>
    </w:r>
    <w:r>
      <w:t xml:space="preserve"> of </w:t>
    </w:r>
    <w:r>
      <w:fldChar w:fldCharType="begin"/>
    </w:r>
    <w:r>
      <w:instrText>NUMPAGES</w:instrText>
    </w:r>
    <w:r>
      <w:fldChar w:fldCharType="separate"/>
    </w:r>
    <w:r w:rsidR="00211613">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6BC38" w14:textId="77777777" w:rsidR="005D2E9D" w:rsidRDefault="005D2E9D">
      <w:pPr>
        <w:spacing w:after="0"/>
      </w:pPr>
      <w:r>
        <w:separator/>
      </w:r>
    </w:p>
  </w:footnote>
  <w:footnote w:type="continuationSeparator" w:id="0">
    <w:p w14:paraId="19F81F02" w14:textId="77777777" w:rsidR="005D2E9D" w:rsidRDefault="005D2E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98928" w14:textId="77777777" w:rsidR="00F94C1B" w:rsidRDefault="00F94C1B" w:rsidP="00F94C1B">
    <w:pPr>
      <w:tabs>
        <w:tab w:val="center" w:pos="4680"/>
        <w:tab w:val="right" w:pos="9360"/>
      </w:tabs>
      <w:spacing w:before="720"/>
    </w:pPr>
    <w:r>
      <w:rPr>
        <w:noProof/>
      </w:rPr>
      <w:drawing>
        <wp:anchor distT="0" distB="0" distL="114300" distR="114300" simplePos="0" relativeHeight="251659264" behindDoc="0" locked="0" layoutInCell="1" allowOverlap="1" wp14:anchorId="3352D49F" wp14:editId="0BB3A025">
          <wp:simplePos x="0" y="0"/>
          <wp:positionH relativeFrom="column">
            <wp:posOffset>4972050</wp:posOffset>
          </wp:positionH>
          <wp:positionV relativeFrom="paragraph">
            <wp:posOffset>466725</wp:posOffset>
          </wp:positionV>
          <wp:extent cx="655955" cy="320675"/>
          <wp:effectExtent l="0" t="0" r="0" b="3175"/>
          <wp:wrapThrough wrapText="bothSides">
            <wp:wrapPolygon edited="0">
              <wp:start x="0" y="0"/>
              <wp:lineTo x="0" y="20531"/>
              <wp:lineTo x="20701" y="20531"/>
              <wp:lineTo x="20701" y="0"/>
              <wp:lineTo x="0" y="0"/>
            </wp:wrapPolygon>
          </wp:wrapThrough>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55955" cy="320675"/>
                  </a:xfrm>
                  <a:prstGeom prst="rect">
                    <a:avLst/>
                  </a:prstGeom>
                  <a:ln/>
                </pic:spPr>
              </pic:pic>
            </a:graphicData>
          </a:graphic>
          <wp14:sizeRelH relativeFrom="page">
            <wp14:pctWidth>0</wp14:pctWidth>
          </wp14:sizeRelH>
          <wp14:sizeRelV relativeFrom="page">
            <wp14:pctHeight>0</wp14:pctHeight>
          </wp14:sizeRelV>
        </wp:anchor>
      </w:drawing>
    </w:r>
    <w:r>
      <w:rPr>
        <w:rFonts w:ascii="Arial" w:eastAsia="Arial" w:hAnsi="Arial" w:cs="Arial"/>
        <w:b/>
        <w:sz w:val="18"/>
        <w:szCs w:val="18"/>
      </w:rPr>
      <w:t>Samuda Chemicals</w:t>
    </w:r>
    <w:r>
      <w:rPr>
        <w:rFonts w:ascii="Arial" w:eastAsia="Arial" w:hAnsi="Arial" w:cs="Arial"/>
        <w:sz w:val="18"/>
        <w:szCs w:val="18"/>
      </w:rPr>
      <w:t xml:space="preserve">                                                        </w:t>
    </w:r>
  </w:p>
  <w:p w14:paraId="24CFBE44" w14:textId="77777777" w:rsidR="00F94C1B" w:rsidRDefault="00F94C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5CFD"/>
      </v:shape>
    </w:pict>
  </w:numPicBullet>
  <w:abstractNum w:abstractNumId="0">
    <w:nsid w:val="1C760ED5"/>
    <w:multiLevelType w:val="hybridMultilevel"/>
    <w:tmpl w:val="53CC0A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7A74C4"/>
    <w:multiLevelType w:val="hybridMultilevel"/>
    <w:tmpl w:val="CED0A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F17BD"/>
    <w:multiLevelType w:val="multilevel"/>
    <w:tmpl w:val="E2A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9D3B34"/>
    <w:multiLevelType w:val="hybridMultilevel"/>
    <w:tmpl w:val="045209EA"/>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EAE58ED"/>
    <w:multiLevelType w:val="hybridMultilevel"/>
    <w:tmpl w:val="9196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763CA1"/>
    <w:multiLevelType w:val="multilevel"/>
    <w:tmpl w:val="45D0A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602E7"/>
    <w:multiLevelType w:val="hybridMultilevel"/>
    <w:tmpl w:val="1598C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5E176C7F"/>
    <w:multiLevelType w:val="multilevel"/>
    <w:tmpl w:val="0E94A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226A18"/>
    <w:multiLevelType w:val="hybridMultilevel"/>
    <w:tmpl w:val="BAFCF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2004BD"/>
    <w:multiLevelType w:val="multilevel"/>
    <w:tmpl w:val="89A63D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4F37F9"/>
    <w:multiLevelType w:val="hybridMultilevel"/>
    <w:tmpl w:val="B26A37C0"/>
    <w:lvl w:ilvl="0" w:tplc="575840A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8"/>
  </w:num>
  <w:num w:numId="2">
    <w:abstractNumId w:val="11"/>
  </w:num>
  <w:num w:numId="3">
    <w:abstractNumId w:val="6"/>
  </w:num>
  <w:num w:numId="4">
    <w:abstractNumId w:val="3"/>
  </w:num>
  <w:num w:numId="5">
    <w:abstractNumId w:val="7"/>
  </w:num>
  <w:num w:numId="6">
    <w:abstractNumId w:val="12"/>
  </w:num>
  <w:num w:numId="7">
    <w:abstractNumId w:val="2"/>
  </w:num>
  <w:num w:numId="8">
    <w:abstractNumId w:val="10"/>
  </w:num>
  <w:num w:numId="9">
    <w:abstractNumId w:val="0"/>
  </w:num>
  <w:num w:numId="10">
    <w:abstractNumId w:val="9"/>
  </w:num>
  <w:num w:numId="11">
    <w:abstractNumId w:val="1"/>
  </w:num>
  <w:num w:numId="12">
    <w:abstractNumId w:val="4"/>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fuzur Rahman">
    <w15:presenceInfo w15:providerId="AD" w15:userId="S-1-5-21-1729325873-3850458785-3750908223-1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C6"/>
    <w:rsid w:val="00033B2B"/>
    <w:rsid w:val="000C4181"/>
    <w:rsid w:val="00152FAB"/>
    <w:rsid w:val="00187CF3"/>
    <w:rsid w:val="001924B5"/>
    <w:rsid w:val="00211613"/>
    <w:rsid w:val="00260BEF"/>
    <w:rsid w:val="00277814"/>
    <w:rsid w:val="00283B67"/>
    <w:rsid w:val="0031290D"/>
    <w:rsid w:val="003B18EC"/>
    <w:rsid w:val="00454C5A"/>
    <w:rsid w:val="004611FB"/>
    <w:rsid w:val="005B6454"/>
    <w:rsid w:val="005D2E9D"/>
    <w:rsid w:val="00623CCB"/>
    <w:rsid w:val="0064461B"/>
    <w:rsid w:val="006C5D80"/>
    <w:rsid w:val="00750AE4"/>
    <w:rsid w:val="00796D14"/>
    <w:rsid w:val="007E697A"/>
    <w:rsid w:val="00822928"/>
    <w:rsid w:val="00863F18"/>
    <w:rsid w:val="008E3649"/>
    <w:rsid w:val="009349CA"/>
    <w:rsid w:val="0099288B"/>
    <w:rsid w:val="009B7221"/>
    <w:rsid w:val="00A118CB"/>
    <w:rsid w:val="00AB7E9F"/>
    <w:rsid w:val="00B379B6"/>
    <w:rsid w:val="00B4378E"/>
    <w:rsid w:val="00B45753"/>
    <w:rsid w:val="00B57E99"/>
    <w:rsid w:val="00BB4A37"/>
    <w:rsid w:val="00BF0A10"/>
    <w:rsid w:val="00C077AE"/>
    <w:rsid w:val="00C16264"/>
    <w:rsid w:val="00C2488E"/>
    <w:rsid w:val="00C35E1B"/>
    <w:rsid w:val="00CA0D1B"/>
    <w:rsid w:val="00D34C22"/>
    <w:rsid w:val="00D47C8C"/>
    <w:rsid w:val="00D75204"/>
    <w:rsid w:val="00D963EC"/>
    <w:rsid w:val="00E54CC6"/>
    <w:rsid w:val="00F94C1B"/>
    <w:rsid w:val="00F9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0C3F"/>
  <w15:chartTrackingRefBased/>
  <w15:docId w15:val="{41759803-B684-4983-83DE-3D45FA67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4CC6"/>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E54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C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4C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4CC6"/>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E54CC6"/>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E54CC6"/>
    <w:pPr>
      <w:tabs>
        <w:tab w:val="center" w:pos="4680"/>
        <w:tab w:val="right" w:pos="9360"/>
      </w:tabs>
      <w:spacing w:after="0"/>
    </w:pPr>
  </w:style>
  <w:style w:type="character" w:customStyle="1" w:styleId="HeaderChar">
    <w:name w:val="Header Char"/>
    <w:basedOn w:val="DefaultParagraphFont"/>
    <w:link w:val="Header"/>
    <w:uiPriority w:val="99"/>
    <w:rsid w:val="00E54CC6"/>
    <w:rPr>
      <w:rFonts w:ascii="Calibri" w:eastAsia="Calibri" w:hAnsi="Calibri" w:cs="Calibri"/>
      <w:color w:val="000000"/>
    </w:rPr>
  </w:style>
  <w:style w:type="paragraph" w:customStyle="1" w:styleId="Bodycopybold">
    <w:name w:val="Body copy bold"/>
    <w:autoRedefine/>
    <w:rsid w:val="00E54CC6"/>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E54CC6"/>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E54CC6"/>
    <w:rPr>
      <w:rFonts w:ascii="Times New Roman" w:eastAsia="Times" w:hAnsi="Times New Roman" w:cs="Times New Roman"/>
      <w:color w:val="000000"/>
      <w:sz w:val="24"/>
      <w:szCs w:val="20"/>
    </w:rPr>
  </w:style>
  <w:style w:type="paragraph" w:customStyle="1" w:styleId="Documentname">
    <w:name w:val="Document name"/>
    <w:autoRedefine/>
    <w:rsid w:val="00E54CC6"/>
    <w:pPr>
      <w:spacing w:after="120" w:line="280" w:lineRule="exact"/>
    </w:pPr>
    <w:rPr>
      <w:rFonts w:ascii="Arial" w:eastAsia="Times" w:hAnsi="Arial" w:cs="Times New Roman"/>
      <w:color w:val="000000"/>
      <w:sz w:val="20"/>
      <w:szCs w:val="20"/>
      <w:lang w:val="en-GB"/>
    </w:rPr>
  </w:style>
  <w:style w:type="paragraph" w:styleId="TOCHeading">
    <w:name w:val="TOC Heading"/>
    <w:basedOn w:val="Heading1"/>
    <w:next w:val="Normal"/>
    <w:uiPriority w:val="39"/>
    <w:unhideWhenUsed/>
    <w:qFormat/>
    <w:rsid w:val="00E54CC6"/>
    <w:pPr>
      <w:spacing w:line="259" w:lineRule="auto"/>
      <w:outlineLvl w:val="9"/>
    </w:pPr>
  </w:style>
  <w:style w:type="paragraph" w:styleId="TOC2">
    <w:name w:val="toc 2"/>
    <w:basedOn w:val="Normal"/>
    <w:next w:val="Normal"/>
    <w:autoRedefine/>
    <w:uiPriority w:val="39"/>
    <w:unhideWhenUsed/>
    <w:rsid w:val="00E54CC6"/>
    <w:pPr>
      <w:spacing w:after="100"/>
      <w:ind w:left="220"/>
    </w:pPr>
  </w:style>
  <w:style w:type="paragraph" w:styleId="TOC1">
    <w:name w:val="toc 1"/>
    <w:basedOn w:val="Normal"/>
    <w:next w:val="Normal"/>
    <w:autoRedefine/>
    <w:uiPriority w:val="39"/>
    <w:unhideWhenUsed/>
    <w:rsid w:val="00E54CC6"/>
    <w:pPr>
      <w:spacing w:after="100"/>
    </w:pPr>
  </w:style>
  <w:style w:type="character" w:styleId="Hyperlink">
    <w:name w:val="Hyperlink"/>
    <w:basedOn w:val="DefaultParagraphFont"/>
    <w:uiPriority w:val="99"/>
    <w:unhideWhenUsed/>
    <w:rsid w:val="00E54CC6"/>
    <w:rPr>
      <w:color w:val="0563C1" w:themeColor="hyperlink"/>
      <w:u w:val="single"/>
    </w:rPr>
  </w:style>
  <w:style w:type="paragraph" w:styleId="ListParagraph">
    <w:name w:val="List Paragraph"/>
    <w:basedOn w:val="Normal"/>
    <w:uiPriority w:val="34"/>
    <w:qFormat/>
    <w:rsid w:val="00E54CC6"/>
    <w:pPr>
      <w:ind w:left="720"/>
      <w:contextualSpacing/>
    </w:pPr>
  </w:style>
  <w:style w:type="character" w:customStyle="1" w:styleId="apple-converted-space">
    <w:name w:val="apple-converted-space"/>
    <w:basedOn w:val="DefaultParagraphFont"/>
    <w:rsid w:val="00E54CC6"/>
  </w:style>
  <w:style w:type="paragraph" w:styleId="NormalWeb">
    <w:name w:val="Normal (Web)"/>
    <w:basedOn w:val="Normal"/>
    <w:uiPriority w:val="99"/>
    <w:unhideWhenUsed/>
    <w:rsid w:val="00E54CC6"/>
    <w:rPr>
      <w:rFonts w:ascii="Times New Roman" w:hAnsi="Times New Roman" w:cs="Times New Roman"/>
      <w:sz w:val="24"/>
      <w:szCs w:val="24"/>
    </w:rPr>
  </w:style>
  <w:style w:type="character" w:styleId="Strong">
    <w:name w:val="Strong"/>
    <w:basedOn w:val="DefaultParagraphFont"/>
    <w:uiPriority w:val="22"/>
    <w:qFormat/>
    <w:rsid w:val="00E54CC6"/>
    <w:rPr>
      <w:b/>
      <w:bCs/>
    </w:rPr>
  </w:style>
  <w:style w:type="character" w:customStyle="1" w:styleId="menuselection">
    <w:name w:val="menuselection"/>
    <w:basedOn w:val="DefaultParagraphFont"/>
    <w:rsid w:val="00E54CC6"/>
  </w:style>
  <w:style w:type="character" w:customStyle="1" w:styleId="NoSpacingChar">
    <w:name w:val="No Spacing Char"/>
    <w:basedOn w:val="DefaultParagraphFont"/>
    <w:link w:val="NoSpacing"/>
    <w:uiPriority w:val="1"/>
    <w:rsid w:val="00E54CC6"/>
    <w:rPr>
      <w:rFonts w:ascii="Calibri" w:eastAsia="Calibri" w:hAnsi="Calibri" w:cs="Calibri"/>
      <w:color w:val="000000"/>
    </w:rPr>
  </w:style>
  <w:style w:type="character" w:styleId="CommentReference">
    <w:name w:val="annotation reference"/>
    <w:basedOn w:val="DefaultParagraphFont"/>
    <w:uiPriority w:val="99"/>
    <w:semiHidden/>
    <w:unhideWhenUsed/>
    <w:rsid w:val="00E54CC6"/>
    <w:rPr>
      <w:sz w:val="16"/>
      <w:szCs w:val="16"/>
    </w:rPr>
  </w:style>
  <w:style w:type="paragraph" w:styleId="CommentText">
    <w:name w:val="annotation text"/>
    <w:basedOn w:val="Normal"/>
    <w:link w:val="CommentTextChar"/>
    <w:uiPriority w:val="99"/>
    <w:semiHidden/>
    <w:unhideWhenUsed/>
    <w:rsid w:val="00E54CC6"/>
    <w:rPr>
      <w:sz w:val="20"/>
      <w:szCs w:val="20"/>
    </w:rPr>
  </w:style>
  <w:style w:type="character" w:customStyle="1" w:styleId="CommentTextChar">
    <w:name w:val="Comment Text Char"/>
    <w:basedOn w:val="DefaultParagraphFont"/>
    <w:link w:val="CommentText"/>
    <w:uiPriority w:val="99"/>
    <w:semiHidden/>
    <w:rsid w:val="00E54CC6"/>
    <w:rPr>
      <w:rFonts w:ascii="Calibri" w:eastAsia="Calibri" w:hAnsi="Calibri" w:cs="Calibri"/>
      <w:color w:val="000000"/>
      <w:sz w:val="20"/>
      <w:szCs w:val="20"/>
    </w:rPr>
  </w:style>
  <w:style w:type="paragraph" w:styleId="TOC3">
    <w:name w:val="toc 3"/>
    <w:basedOn w:val="Normal"/>
    <w:next w:val="Normal"/>
    <w:autoRedefine/>
    <w:uiPriority w:val="39"/>
    <w:unhideWhenUsed/>
    <w:rsid w:val="00E54CC6"/>
    <w:pPr>
      <w:spacing w:after="100"/>
      <w:ind w:left="440"/>
    </w:pPr>
  </w:style>
  <w:style w:type="paragraph" w:styleId="BalloonText">
    <w:name w:val="Balloon Text"/>
    <w:basedOn w:val="Normal"/>
    <w:link w:val="BalloonTextChar"/>
    <w:uiPriority w:val="99"/>
    <w:semiHidden/>
    <w:unhideWhenUsed/>
    <w:rsid w:val="00E54CC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CC6"/>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jpeg"/><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16</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46</cp:revision>
  <dcterms:created xsi:type="dcterms:W3CDTF">2017-03-19T07:36:00Z</dcterms:created>
  <dcterms:modified xsi:type="dcterms:W3CDTF">2017-03-20T09:22:00Z</dcterms:modified>
</cp:coreProperties>
</file>